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36A2F" w14:textId="77777777" w:rsidR="00CA587B" w:rsidRPr="002D1641" w:rsidRDefault="00CA587B" w:rsidP="00E32245">
      <w:pPr>
        <w:pStyle w:val="Title"/>
        <w:jc w:val="both"/>
        <w:rPr>
          <w:rFonts w:ascii="Arial" w:hAnsi="Arial" w:cs="Arial"/>
        </w:rPr>
      </w:pPr>
      <w:bookmarkStart w:id="0" w:name="_Toc523878296"/>
      <w:bookmarkStart w:id="1" w:name="_Toc521978636"/>
    </w:p>
    <w:p w14:paraId="71BD4EEF" w14:textId="77777777" w:rsidR="008B3083" w:rsidRDefault="008B3083">
      <w:pPr>
        <w:pStyle w:val="Title"/>
        <w:rPr>
          <w:rFonts w:ascii="Arial" w:hAnsi="Arial" w:cs="Arial"/>
        </w:rPr>
      </w:pPr>
      <w:r>
        <w:rPr>
          <w:rFonts w:ascii="Arial" w:hAnsi="Arial" w:cs="Arial"/>
        </w:rPr>
        <w:t xml:space="preserve">Kazoo.js </w:t>
      </w:r>
    </w:p>
    <w:p w14:paraId="068A1A11" w14:textId="77777777" w:rsidR="00011D7D" w:rsidRPr="002D1641" w:rsidRDefault="008B3083">
      <w:pPr>
        <w:pStyle w:val="Title"/>
        <w:rPr>
          <w:rFonts w:ascii="Arial" w:hAnsi="Arial" w:cs="Arial"/>
        </w:rPr>
      </w:pPr>
      <w:r>
        <w:rPr>
          <w:rFonts w:ascii="Arial" w:hAnsi="Arial" w:cs="Arial"/>
        </w:rPr>
        <w:t>(a WebRTC / RTMP softphone JS Library)</w:t>
      </w:r>
      <w:r w:rsidR="00CA587B" w:rsidRPr="002D1641">
        <w:rPr>
          <w:rFonts w:ascii="Arial" w:hAnsi="Arial" w:cs="Arial"/>
        </w:rPr>
        <w:br w:type="page"/>
      </w:r>
      <w:r w:rsidR="00011D7D" w:rsidRPr="002D1641">
        <w:rPr>
          <w:rFonts w:ascii="Arial" w:hAnsi="Arial" w:cs="Arial"/>
        </w:rPr>
        <w:lastRenderedPageBreak/>
        <w:t>VERSION HISTORY</w:t>
      </w:r>
    </w:p>
    <w:p w14:paraId="7B16BFBC" w14:textId="77777777" w:rsidR="00011D7D" w:rsidRPr="002D1641" w:rsidRDefault="00011D7D">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1EFC667E" w14:textId="77777777" w:rsidTr="00F57E4B">
        <w:tc>
          <w:tcPr>
            <w:tcW w:w="956" w:type="dxa"/>
            <w:shd w:val="clear" w:color="auto" w:fill="D9D9D9"/>
          </w:tcPr>
          <w:p w14:paraId="32C68D07"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061D1798" w14:textId="77777777" w:rsidR="00011D7D" w:rsidRPr="002D1641" w:rsidRDefault="00011D7D">
            <w:pPr>
              <w:pStyle w:val="tabletxt"/>
              <w:jc w:val="center"/>
              <w:rPr>
                <w:rFonts w:ascii="Arial" w:hAnsi="Arial"/>
                <w:b/>
                <w:bCs/>
              </w:rPr>
            </w:pPr>
            <w:r w:rsidRPr="002D1641">
              <w:rPr>
                <w:rFonts w:ascii="Arial" w:hAnsi="Arial"/>
                <w:b/>
                <w:bCs/>
              </w:rPr>
              <w:t>Implemented</w:t>
            </w:r>
          </w:p>
          <w:p w14:paraId="251ED1BA"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2A608631" w14:textId="77777777" w:rsidR="00011D7D" w:rsidRPr="002D1641" w:rsidRDefault="00011D7D">
            <w:pPr>
              <w:pStyle w:val="tabletxt"/>
              <w:jc w:val="center"/>
              <w:rPr>
                <w:rFonts w:ascii="Arial" w:hAnsi="Arial"/>
                <w:b/>
                <w:bCs/>
              </w:rPr>
            </w:pPr>
            <w:r w:rsidRPr="002D1641">
              <w:rPr>
                <w:rFonts w:ascii="Arial" w:hAnsi="Arial"/>
                <w:b/>
                <w:bCs/>
              </w:rPr>
              <w:t>Revision</w:t>
            </w:r>
          </w:p>
          <w:p w14:paraId="5408D36D"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71A3DD54" w14:textId="77777777" w:rsidR="00011D7D" w:rsidRPr="002D1641" w:rsidRDefault="00011D7D">
            <w:pPr>
              <w:pStyle w:val="tabletxt"/>
              <w:jc w:val="center"/>
              <w:rPr>
                <w:rFonts w:ascii="Arial" w:hAnsi="Arial"/>
                <w:b/>
                <w:bCs/>
              </w:rPr>
            </w:pPr>
            <w:r w:rsidRPr="002D1641">
              <w:rPr>
                <w:rFonts w:ascii="Arial" w:hAnsi="Arial"/>
                <w:b/>
                <w:bCs/>
              </w:rPr>
              <w:t>Approved</w:t>
            </w:r>
          </w:p>
          <w:p w14:paraId="366ECC76"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3A6A8E7" w14:textId="77777777" w:rsidR="00011D7D" w:rsidRPr="002D1641" w:rsidRDefault="00011D7D">
            <w:pPr>
              <w:pStyle w:val="tabletxt"/>
              <w:jc w:val="center"/>
              <w:rPr>
                <w:rFonts w:ascii="Arial" w:hAnsi="Arial"/>
                <w:b/>
                <w:bCs/>
              </w:rPr>
            </w:pPr>
            <w:r w:rsidRPr="002D1641">
              <w:rPr>
                <w:rFonts w:ascii="Arial" w:hAnsi="Arial"/>
                <w:b/>
                <w:bCs/>
              </w:rPr>
              <w:t>Approval</w:t>
            </w:r>
          </w:p>
          <w:p w14:paraId="3BAA7E2F"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16B7A9DE"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0D9ADA84" w14:textId="77777777" w:rsidTr="00F57E4B">
        <w:tc>
          <w:tcPr>
            <w:tcW w:w="956" w:type="dxa"/>
          </w:tcPr>
          <w:p w14:paraId="53F4B62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6DFBFF54" w14:textId="77777777" w:rsidR="00011D7D" w:rsidRPr="004C3630" w:rsidRDefault="008B3083" w:rsidP="00C72E79">
            <w:pPr>
              <w:pStyle w:val="Tabletext"/>
              <w:rPr>
                <w:rFonts w:cs="Arial"/>
              </w:rPr>
            </w:pPr>
            <w:r>
              <w:rPr>
                <w:rFonts w:cs="Arial"/>
              </w:rPr>
              <w:t xml:space="preserve">JR </w:t>
            </w:r>
            <w:proofErr w:type="spellStart"/>
            <w:r>
              <w:rPr>
                <w:rFonts w:cs="Arial"/>
              </w:rPr>
              <w:t>Maitre</w:t>
            </w:r>
            <w:proofErr w:type="spellEnd"/>
          </w:p>
        </w:tc>
        <w:tc>
          <w:tcPr>
            <w:tcW w:w="1364" w:type="dxa"/>
          </w:tcPr>
          <w:p w14:paraId="777F3691" w14:textId="77777777" w:rsidR="00011D7D" w:rsidRPr="004C3630" w:rsidRDefault="00011D7D">
            <w:pPr>
              <w:pStyle w:val="Tabletext"/>
              <w:rPr>
                <w:rFonts w:cs="Arial"/>
              </w:rPr>
            </w:pPr>
          </w:p>
        </w:tc>
        <w:tc>
          <w:tcPr>
            <w:tcW w:w="1180" w:type="dxa"/>
          </w:tcPr>
          <w:p w14:paraId="665D5F05" w14:textId="77777777" w:rsidR="00011D7D" w:rsidRPr="004C3630" w:rsidRDefault="00011D7D">
            <w:pPr>
              <w:pStyle w:val="Tabletext"/>
              <w:rPr>
                <w:rFonts w:cs="Arial"/>
              </w:rPr>
            </w:pPr>
          </w:p>
        </w:tc>
        <w:tc>
          <w:tcPr>
            <w:tcW w:w="1364" w:type="dxa"/>
          </w:tcPr>
          <w:p w14:paraId="271336E2" w14:textId="77777777" w:rsidR="00011D7D" w:rsidRPr="004C3630" w:rsidRDefault="00011D7D">
            <w:pPr>
              <w:pStyle w:val="Tabletext"/>
              <w:rPr>
                <w:rFonts w:cs="Arial"/>
              </w:rPr>
            </w:pPr>
          </w:p>
        </w:tc>
        <w:tc>
          <w:tcPr>
            <w:tcW w:w="2331" w:type="dxa"/>
          </w:tcPr>
          <w:p w14:paraId="272D3D71" w14:textId="77777777" w:rsidR="00011D7D" w:rsidRPr="002D1641" w:rsidRDefault="00011D7D" w:rsidP="00135403">
            <w:pPr>
              <w:pStyle w:val="Tabletext"/>
              <w:rPr>
                <w:rFonts w:cs="Arial"/>
              </w:rPr>
            </w:pPr>
            <w:r w:rsidRPr="002D1641">
              <w:rPr>
                <w:rFonts w:cs="Arial"/>
              </w:rPr>
              <w:t xml:space="preserve">Initial </w:t>
            </w:r>
            <w:r w:rsidR="00945E97" w:rsidRPr="002D1641">
              <w:rPr>
                <w:rFonts w:cs="Arial"/>
              </w:rPr>
              <w:t xml:space="preserve">Design </w:t>
            </w:r>
            <w:r w:rsidR="00135403">
              <w:rPr>
                <w:rFonts w:cs="Arial"/>
              </w:rPr>
              <w:t>D</w:t>
            </w:r>
            <w:r w:rsidRPr="002D1641">
              <w:rPr>
                <w:rFonts w:cs="Arial"/>
              </w:rPr>
              <w:t>raft</w:t>
            </w:r>
          </w:p>
        </w:tc>
      </w:tr>
    </w:tbl>
    <w:p w14:paraId="08BDB1DA" w14:textId="77777777" w:rsidR="00CA587B" w:rsidRPr="002D1641" w:rsidRDefault="00CA587B" w:rsidP="00F533D1">
      <w:pPr>
        <w:spacing w:before="180" w:after="120"/>
        <w:ind w:left="0"/>
        <w:rPr>
          <w:rFonts w:ascii="Arial" w:hAnsi="Arial" w:cs="Arial"/>
        </w:rPr>
      </w:pPr>
      <w:r w:rsidRPr="002D1641">
        <w:rPr>
          <w:rFonts w:ascii="Arial" w:hAnsi="Arial" w:cs="Arial"/>
          <w:b/>
          <w:i/>
          <w:iCs/>
          <w:color w:val="0000FF"/>
          <w:sz w:val="28"/>
          <w:szCs w:val="28"/>
        </w:rPr>
        <w:br w:type="page"/>
      </w:r>
    </w:p>
    <w:p w14:paraId="705CBF00" w14:textId="77777777" w:rsidR="00CA587B" w:rsidRPr="002D1641" w:rsidRDefault="00CA587B" w:rsidP="00CA587B">
      <w:pPr>
        <w:pStyle w:val="InfoBlue"/>
        <w:keepLines/>
        <w:widowControl/>
        <w:tabs>
          <w:tab w:val="left" w:pos="1080"/>
        </w:tabs>
        <w:ind w:left="0"/>
        <w:rPr>
          <w:rFonts w:ascii="Arial" w:hAnsi="Arial" w:cs="Arial"/>
        </w:rPr>
      </w:pPr>
    </w:p>
    <w:p w14:paraId="311855CB" w14:textId="77777777" w:rsidR="00011D7D" w:rsidRPr="002D1641" w:rsidRDefault="00011D7D">
      <w:pPr>
        <w:pStyle w:val="Title"/>
        <w:rPr>
          <w:rFonts w:ascii="Arial" w:hAnsi="Arial" w:cs="Arial"/>
        </w:rPr>
      </w:pPr>
      <w:r w:rsidRPr="002D1641">
        <w:rPr>
          <w:rFonts w:ascii="Arial" w:hAnsi="Arial" w:cs="Arial"/>
        </w:rPr>
        <w:t>TABLE OF CONTENTS</w:t>
      </w:r>
    </w:p>
    <w:p w14:paraId="0DA00AB7" w14:textId="77777777" w:rsidR="00696318" w:rsidRDefault="00BD12A2">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00011D7D"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384722802" w:history="1">
        <w:r w:rsidR="00696318" w:rsidRPr="00044567">
          <w:rPr>
            <w:rStyle w:val="Hyperlink"/>
          </w:rPr>
          <w:t>1</w:t>
        </w:r>
        <w:r w:rsidR="00696318">
          <w:rPr>
            <w:rFonts w:asciiTheme="minorHAnsi" w:eastAsiaTheme="minorEastAsia" w:hAnsiTheme="minorHAnsi" w:cstheme="minorBidi"/>
            <w:b w:val="0"/>
            <w:bCs w:val="0"/>
            <w:caps w:val="0"/>
            <w:sz w:val="22"/>
            <w:szCs w:val="22"/>
          </w:rPr>
          <w:tab/>
        </w:r>
        <w:r w:rsidR="00696318" w:rsidRPr="00044567">
          <w:rPr>
            <w:rStyle w:val="Hyperlink"/>
          </w:rPr>
          <w:t>Introduction</w:t>
        </w:r>
        <w:r w:rsidR="00696318">
          <w:rPr>
            <w:webHidden/>
          </w:rPr>
          <w:tab/>
        </w:r>
        <w:r w:rsidR="00696318">
          <w:rPr>
            <w:webHidden/>
          </w:rPr>
          <w:fldChar w:fldCharType="begin"/>
        </w:r>
        <w:r w:rsidR="00696318">
          <w:rPr>
            <w:webHidden/>
          </w:rPr>
          <w:instrText xml:space="preserve"> PAGEREF _Toc384722802 \h </w:instrText>
        </w:r>
        <w:r w:rsidR="00696318">
          <w:rPr>
            <w:webHidden/>
          </w:rPr>
        </w:r>
        <w:r w:rsidR="00696318">
          <w:rPr>
            <w:webHidden/>
          </w:rPr>
          <w:fldChar w:fldCharType="separate"/>
        </w:r>
        <w:r w:rsidR="00696318">
          <w:rPr>
            <w:webHidden/>
          </w:rPr>
          <w:t>4</w:t>
        </w:r>
        <w:r w:rsidR="00696318">
          <w:rPr>
            <w:webHidden/>
          </w:rPr>
          <w:fldChar w:fldCharType="end"/>
        </w:r>
      </w:hyperlink>
    </w:p>
    <w:p w14:paraId="4FC7CA46" w14:textId="77777777" w:rsidR="00696318" w:rsidRDefault="00B52D5D">
      <w:pPr>
        <w:pStyle w:val="TOC2"/>
        <w:rPr>
          <w:rFonts w:asciiTheme="minorHAnsi" w:eastAsiaTheme="minorEastAsia" w:hAnsiTheme="minorHAnsi" w:cstheme="minorBidi"/>
          <w:sz w:val="22"/>
          <w:szCs w:val="22"/>
        </w:rPr>
      </w:pPr>
      <w:hyperlink w:anchor="_Toc384722803" w:history="1">
        <w:r w:rsidR="00696318" w:rsidRPr="00044567">
          <w:rPr>
            <w:rStyle w:val="Hyperlink"/>
            <w:rFonts w:cs="Arial"/>
          </w:rPr>
          <w:t>1.1</w:t>
        </w:r>
        <w:r w:rsidR="00696318">
          <w:rPr>
            <w:rFonts w:asciiTheme="minorHAnsi" w:eastAsiaTheme="minorEastAsia" w:hAnsiTheme="minorHAnsi" w:cstheme="minorBidi"/>
            <w:sz w:val="22"/>
            <w:szCs w:val="22"/>
          </w:rPr>
          <w:tab/>
        </w:r>
        <w:r w:rsidR="00696318" w:rsidRPr="00044567">
          <w:rPr>
            <w:rStyle w:val="Hyperlink"/>
            <w:rFonts w:ascii="Arial" w:hAnsi="Arial" w:cs="Arial"/>
          </w:rPr>
          <w:t>Project Objective</w:t>
        </w:r>
        <w:r w:rsidR="00696318">
          <w:rPr>
            <w:webHidden/>
          </w:rPr>
          <w:tab/>
        </w:r>
        <w:r w:rsidR="00696318">
          <w:rPr>
            <w:webHidden/>
          </w:rPr>
          <w:fldChar w:fldCharType="begin"/>
        </w:r>
        <w:r w:rsidR="00696318">
          <w:rPr>
            <w:webHidden/>
          </w:rPr>
          <w:instrText xml:space="preserve"> PAGEREF _Toc384722803 \h </w:instrText>
        </w:r>
        <w:r w:rsidR="00696318">
          <w:rPr>
            <w:webHidden/>
          </w:rPr>
        </w:r>
        <w:r w:rsidR="00696318">
          <w:rPr>
            <w:webHidden/>
          </w:rPr>
          <w:fldChar w:fldCharType="separate"/>
        </w:r>
        <w:r w:rsidR="00696318">
          <w:rPr>
            <w:webHidden/>
          </w:rPr>
          <w:t>4</w:t>
        </w:r>
        <w:r w:rsidR="00696318">
          <w:rPr>
            <w:webHidden/>
          </w:rPr>
          <w:fldChar w:fldCharType="end"/>
        </w:r>
      </w:hyperlink>
    </w:p>
    <w:p w14:paraId="3EA7B752" w14:textId="77777777" w:rsidR="00696318" w:rsidRDefault="00B52D5D">
      <w:pPr>
        <w:pStyle w:val="TOC1"/>
        <w:rPr>
          <w:rFonts w:asciiTheme="minorHAnsi" w:eastAsiaTheme="minorEastAsia" w:hAnsiTheme="minorHAnsi" w:cstheme="minorBidi"/>
          <w:b w:val="0"/>
          <w:bCs w:val="0"/>
          <w:caps w:val="0"/>
          <w:sz w:val="22"/>
          <w:szCs w:val="22"/>
        </w:rPr>
      </w:pPr>
      <w:hyperlink w:anchor="_Toc384722804" w:history="1">
        <w:r w:rsidR="00696318" w:rsidRPr="00044567">
          <w:rPr>
            <w:rStyle w:val="Hyperlink"/>
          </w:rPr>
          <w:t>2</w:t>
        </w:r>
        <w:r w:rsidR="00696318">
          <w:rPr>
            <w:rFonts w:asciiTheme="minorHAnsi" w:eastAsiaTheme="minorEastAsia" w:hAnsiTheme="minorHAnsi" w:cstheme="minorBidi"/>
            <w:b w:val="0"/>
            <w:bCs w:val="0"/>
            <w:caps w:val="0"/>
            <w:sz w:val="22"/>
            <w:szCs w:val="22"/>
          </w:rPr>
          <w:tab/>
        </w:r>
        <w:r w:rsidR="00696318" w:rsidRPr="00044567">
          <w:rPr>
            <w:rStyle w:val="Hyperlink"/>
          </w:rPr>
          <w:t>General Overview and Design Guidelines</w:t>
        </w:r>
        <w:r w:rsidR="00696318">
          <w:rPr>
            <w:webHidden/>
          </w:rPr>
          <w:tab/>
        </w:r>
        <w:r w:rsidR="00696318">
          <w:rPr>
            <w:webHidden/>
          </w:rPr>
          <w:fldChar w:fldCharType="begin"/>
        </w:r>
        <w:r w:rsidR="00696318">
          <w:rPr>
            <w:webHidden/>
          </w:rPr>
          <w:instrText xml:space="preserve"> PAGEREF _Toc384722804 \h </w:instrText>
        </w:r>
        <w:r w:rsidR="00696318">
          <w:rPr>
            <w:webHidden/>
          </w:rPr>
        </w:r>
        <w:r w:rsidR="00696318">
          <w:rPr>
            <w:webHidden/>
          </w:rPr>
          <w:fldChar w:fldCharType="separate"/>
        </w:r>
        <w:r w:rsidR="00696318">
          <w:rPr>
            <w:webHidden/>
          </w:rPr>
          <w:t>4</w:t>
        </w:r>
        <w:r w:rsidR="00696318">
          <w:rPr>
            <w:webHidden/>
          </w:rPr>
          <w:fldChar w:fldCharType="end"/>
        </w:r>
      </w:hyperlink>
    </w:p>
    <w:p w14:paraId="4330A11A" w14:textId="77777777" w:rsidR="00696318" w:rsidRDefault="00B52D5D">
      <w:pPr>
        <w:pStyle w:val="TOC2"/>
        <w:rPr>
          <w:rFonts w:asciiTheme="minorHAnsi" w:eastAsiaTheme="minorEastAsia" w:hAnsiTheme="minorHAnsi" w:cstheme="minorBidi"/>
          <w:sz w:val="22"/>
          <w:szCs w:val="22"/>
        </w:rPr>
      </w:pPr>
      <w:hyperlink w:anchor="_Toc384722805" w:history="1">
        <w:r w:rsidR="00696318" w:rsidRPr="00044567">
          <w:rPr>
            <w:rStyle w:val="Hyperlink"/>
            <w:rFonts w:cs="Arial"/>
          </w:rPr>
          <w:t>2.1</w:t>
        </w:r>
        <w:r w:rsidR="00696318">
          <w:rPr>
            <w:rFonts w:asciiTheme="minorHAnsi" w:eastAsiaTheme="minorEastAsia" w:hAnsiTheme="minorHAnsi" w:cstheme="minorBidi"/>
            <w:sz w:val="22"/>
            <w:szCs w:val="22"/>
          </w:rPr>
          <w:tab/>
        </w:r>
        <w:r w:rsidR="00696318" w:rsidRPr="00044567">
          <w:rPr>
            <w:rStyle w:val="Hyperlink"/>
            <w:rFonts w:ascii="Arial" w:hAnsi="Arial" w:cs="Arial"/>
          </w:rPr>
          <w:t>Prototype and Scope Assessment</w:t>
        </w:r>
        <w:r w:rsidR="00696318">
          <w:rPr>
            <w:webHidden/>
          </w:rPr>
          <w:tab/>
        </w:r>
        <w:r w:rsidR="00696318">
          <w:rPr>
            <w:webHidden/>
          </w:rPr>
          <w:fldChar w:fldCharType="begin"/>
        </w:r>
        <w:r w:rsidR="00696318">
          <w:rPr>
            <w:webHidden/>
          </w:rPr>
          <w:instrText xml:space="preserve"> PAGEREF _Toc384722805 \h </w:instrText>
        </w:r>
        <w:r w:rsidR="00696318">
          <w:rPr>
            <w:webHidden/>
          </w:rPr>
        </w:r>
        <w:r w:rsidR="00696318">
          <w:rPr>
            <w:webHidden/>
          </w:rPr>
          <w:fldChar w:fldCharType="separate"/>
        </w:r>
        <w:r w:rsidR="00696318">
          <w:rPr>
            <w:webHidden/>
          </w:rPr>
          <w:t>4</w:t>
        </w:r>
        <w:r w:rsidR="00696318">
          <w:rPr>
            <w:webHidden/>
          </w:rPr>
          <w:fldChar w:fldCharType="end"/>
        </w:r>
      </w:hyperlink>
    </w:p>
    <w:p w14:paraId="3BA133E5" w14:textId="77777777" w:rsidR="00696318" w:rsidRDefault="00B52D5D">
      <w:pPr>
        <w:pStyle w:val="TOC2"/>
        <w:rPr>
          <w:rFonts w:asciiTheme="minorHAnsi" w:eastAsiaTheme="minorEastAsia" w:hAnsiTheme="minorHAnsi" w:cstheme="minorBidi"/>
          <w:sz w:val="22"/>
          <w:szCs w:val="22"/>
        </w:rPr>
      </w:pPr>
      <w:hyperlink w:anchor="_Toc384722806" w:history="1">
        <w:r w:rsidR="00696318" w:rsidRPr="00044567">
          <w:rPr>
            <w:rStyle w:val="Hyperlink"/>
            <w:rFonts w:cs="Arial"/>
          </w:rPr>
          <w:t>2.2</w:t>
        </w:r>
        <w:r w:rsidR="00696318">
          <w:rPr>
            <w:rFonts w:asciiTheme="minorHAnsi" w:eastAsiaTheme="minorEastAsia" w:hAnsiTheme="minorHAnsi" w:cstheme="minorBidi"/>
            <w:sz w:val="22"/>
            <w:szCs w:val="22"/>
          </w:rPr>
          <w:tab/>
        </w:r>
        <w:r w:rsidR="00696318" w:rsidRPr="00044567">
          <w:rPr>
            <w:rStyle w:val="Hyperlink"/>
            <w:rFonts w:ascii="Arial" w:hAnsi="Arial" w:cs="Arial"/>
          </w:rPr>
          <w:t>Assumptions / Constraints / Standards</w:t>
        </w:r>
        <w:r w:rsidR="00696318">
          <w:rPr>
            <w:webHidden/>
          </w:rPr>
          <w:tab/>
        </w:r>
        <w:r w:rsidR="00696318">
          <w:rPr>
            <w:webHidden/>
          </w:rPr>
          <w:fldChar w:fldCharType="begin"/>
        </w:r>
        <w:r w:rsidR="00696318">
          <w:rPr>
            <w:webHidden/>
          </w:rPr>
          <w:instrText xml:space="preserve"> PAGEREF _Toc384722806 \h </w:instrText>
        </w:r>
        <w:r w:rsidR="00696318">
          <w:rPr>
            <w:webHidden/>
          </w:rPr>
        </w:r>
        <w:r w:rsidR="00696318">
          <w:rPr>
            <w:webHidden/>
          </w:rPr>
          <w:fldChar w:fldCharType="separate"/>
        </w:r>
        <w:r w:rsidR="00696318">
          <w:rPr>
            <w:webHidden/>
          </w:rPr>
          <w:t>4</w:t>
        </w:r>
        <w:r w:rsidR="00696318">
          <w:rPr>
            <w:webHidden/>
          </w:rPr>
          <w:fldChar w:fldCharType="end"/>
        </w:r>
      </w:hyperlink>
    </w:p>
    <w:p w14:paraId="32509CAD" w14:textId="77777777" w:rsidR="00696318" w:rsidRDefault="00B52D5D">
      <w:pPr>
        <w:pStyle w:val="TOC1"/>
        <w:rPr>
          <w:rFonts w:asciiTheme="minorHAnsi" w:eastAsiaTheme="minorEastAsia" w:hAnsiTheme="minorHAnsi" w:cstheme="minorBidi"/>
          <w:b w:val="0"/>
          <w:bCs w:val="0"/>
          <w:caps w:val="0"/>
          <w:sz w:val="22"/>
          <w:szCs w:val="22"/>
        </w:rPr>
      </w:pPr>
      <w:hyperlink w:anchor="_Toc384722807" w:history="1">
        <w:r w:rsidR="00696318" w:rsidRPr="00044567">
          <w:rPr>
            <w:rStyle w:val="Hyperlink"/>
          </w:rPr>
          <w:t>3</w:t>
        </w:r>
        <w:r w:rsidR="00696318">
          <w:rPr>
            <w:rFonts w:asciiTheme="minorHAnsi" w:eastAsiaTheme="minorEastAsia" w:hAnsiTheme="minorHAnsi" w:cstheme="minorBidi"/>
            <w:b w:val="0"/>
            <w:bCs w:val="0"/>
            <w:caps w:val="0"/>
            <w:sz w:val="22"/>
            <w:szCs w:val="22"/>
          </w:rPr>
          <w:tab/>
        </w:r>
        <w:r w:rsidR="00696318" w:rsidRPr="00044567">
          <w:rPr>
            <w:rStyle w:val="Hyperlink"/>
          </w:rPr>
          <w:t>Components</w:t>
        </w:r>
        <w:r w:rsidR="00696318">
          <w:rPr>
            <w:webHidden/>
          </w:rPr>
          <w:tab/>
        </w:r>
        <w:r w:rsidR="00696318">
          <w:rPr>
            <w:webHidden/>
          </w:rPr>
          <w:fldChar w:fldCharType="begin"/>
        </w:r>
        <w:r w:rsidR="00696318">
          <w:rPr>
            <w:webHidden/>
          </w:rPr>
          <w:instrText xml:space="preserve"> PAGEREF _Toc384722807 \h </w:instrText>
        </w:r>
        <w:r w:rsidR="00696318">
          <w:rPr>
            <w:webHidden/>
          </w:rPr>
        </w:r>
        <w:r w:rsidR="00696318">
          <w:rPr>
            <w:webHidden/>
          </w:rPr>
          <w:fldChar w:fldCharType="separate"/>
        </w:r>
        <w:r w:rsidR="00696318">
          <w:rPr>
            <w:webHidden/>
          </w:rPr>
          <w:t>5</w:t>
        </w:r>
        <w:r w:rsidR="00696318">
          <w:rPr>
            <w:webHidden/>
          </w:rPr>
          <w:fldChar w:fldCharType="end"/>
        </w:r>
      </w:hyperlink>
    </w:p>
    <w:p w14:paraId="5997736F" w14:textId="77777777" w:rsidR="00696318" w:rsidRDefault="00B52D5D">
      <w:pPr>
        <w:pStyle w:val="TOC2"/>
        <w:rPr>
          <w:rFonts w:asciiTheme="minorHAnsi" w:eastAsiaTheme="minorEastAsia" w:hAnsiTheme="minorHAnsi" w:cstheme="minorBidi"/>
          <w:sz w:val="22"/>
          <w:szCs w:val="22"/>
        </w:rPr>
      </w:pPr>
      <w:hyperlink w:anchor="_Toc384722808" w:history="1">
        <w:r w:rsidR="00696318" w:rsidRPr="00044567">
          <w:rPr>
            <w:rStyle w:val="Hyperlink"/>
          </w:rPr>
          <w:t>3.1</w:t>
        </w:r>
        <w:r w:rsidR="00696318">
          <w:rPr>
            <w:rFonts w:asciiTheme="minorHAnsi" w:eastAsiaTheme="minorEastAsia" w:hAnsiTheme="minorHAnsi" w:cstheme="minorBidi"/>
            <w:sz w:val="22"/>
            <w:szCs w:val="22"/>
          </w:rPr>
          <w:tab/>
        </w:r>
        <w:r w:rsidR="00696318" w:rsidRPr="00044567">
          <w:rPr>
            <w:rStyle w:val="Hyperlink"/>
            <w:rFonts w:ascii="Arial" w:hAnsi="Arial" w:cs="Arial"/>
          </w:rPr>
          <w:t>End-User Experience</w:t>
        </w:r>
        <w:r w:rsidR="00696318">
          <w:rPr>
            <w:webHidden/>
          </w:rPr>
          <w:tab/>
        </w:r>
        <w:r w:rsidR="00696318">
          <w:rPr>
            <w:webHidden/>
          </w:rPr>
          <w:fldChar w:fldCharType="begin"/>
        </w:r>
        <w:r w:rsidR="00696318">
          <w:rPr>
            <w:webHidden/>
          </w:rPr>
          <w:instrText xml:space="preserve"> PAGEREF _Toc384722808 \h </w:instrText>
        </w:r>
        <w:r w:rsidR="00696318">
          <w:rPr>
            <w:webHidden/>
          </w:rPr>
        </w:r>
        <w:r w:rsidR="00696318">
          <w:rPr>
            <w:webHidden/>
          </w:rPr>
          <w:fldChar w:fldCharType="separate"/>
        </w:r>
        <w:r w:rsidR="00696318">
          <w:rPr>
            <w:webHidden/>
          </w:rPr>
          <w:t>5</w:t>
        </w:r>
        <w:r w:rsidR="00696318">
          <w:rPr>
            <w:webHidden/>
          </w:rPr>
          <w:fldChar w:fldCharType="end"/>
        </w:r>
      </w:hyperlink>
    </w:p>
    <w:p w14:paraId="22345A51" w14:textId="77777777" w:rsidR="00696318" w:rsidRDefault="00B52D5D">
      <w:pPr>
        <w:pStyle w:val="TOC2"/>
        <w:rPr>
          <w:rFonts w:asciiTheme="minorHAnsi" w:eastAsiaTheme="minorEastAsia" w:hAnsiTheme="minorHAnsi" w:cstheme="minorBidi"/>
          <w:sz w:val="22"/>
          <w:szCs w:val="22"/>
        </w:rPr>
      </w:pPr>
      <w:hyperlink w:anchor="_Toc384722809" w:history="1">
        <w:r w:rsidR="00696318" w:rsidRPr="00044567">
          <w:rPr>
            <w:rStyle w:val="Hyperlink"/>
          </w:rPr>
          <w:t>3.2</w:t>
        </w:r>
        <w:r w:rsidR="00696318">
          <w:rPr>
            <w:rFonts w:asciiTheme="minorHAnsi" w:eastAsiaTheme="minorEastAsia" w:hAnsiTheme="minorHAnsi" w:cstheme="minorBidi"/>
            <w:sz w:val="22"/>
            <w:szCs w:val="22"/>
          </w:rPr>
          <w:tab/>
        </w:r>
        <w:r w:rsidR="00696318" w:rsidRPr="00044567">
          <w:rPr>
            <w:rStyle w:val="Hyperlink"/>
          </w:rPr>
          <w:t>Management and Configuration</w:t>
        </w:r>
        <w:r w:rsidR="00696318">
          <w:rPr>
            <w:webHidden/>
          </w:rPr>
          <w:tab/>
        </w:r>
        <w:r w:rsidR="00696318">
          <w:rPr>
            <w:webHidden/>
          </w:rPr>
          <w:fldChar w:fldCharType="begin"/>
        </w:r>
        <w:r w:rsidR="00696318">
          <w:rPr>
            <w:webHidden/>
          </w:rPr>
          <w:instrText xml:space="preserve"> PAGEREF _Toc384722809 \h </w:instrText>
        </w:r>
        <w:r w:rsidR="00696318">
          <w:rPr>
            <w:webHidden/>
          </w:rPr>
        </w:r>
        <w:r w:rsidR="00696318">
          <w:rPr>
            <w:webHidden/>
          </w:rPr>
          <w:fldChar w:fldCharType="separate"/>
        </w:r>
        <w:r w:rsidR="00696318">
          <w:rPr>
            <w:webHidden/>
          </w:rPr>
          <w:t>5</w:t>
        </w:r>
        <w:r w:rsidR="00696318">
          <w:rPr>
            <w:webHidden/>
          </w:rPr>
          <w:fldChar w:fldCharType="end"/>
        </w:r>
      </w:hyperlink>
    </w:p>
    <w:p w14:paraId="4D79ABF8" w14:textId="77777777" w:rsidR="00696318" w:rsidRDefault="00B52D5D">
      <w:pPr>
        <w:pStyle w:val="TOC2"/>
        <w:rPr>
          <w:rFonts w:asciiTheme="minorHAnsi" w:eastAsiaTheme="minorEastAsia" w:hAnsiTheme="minorHAnsi" w:cstheme="minorBidi"/>
          <w:sz w:val="22"/>
          <w:szCs w:val="22"/>
        </w:rPr>
      </w:pPr>
      <w:hyperlink w:anchor="_Toc384722810" w:history="1">
        <w:r w:rsidR="00696318" w:rsidRPr="00044567">
          <w:rPr>
            <w:rStyle w:val="Hyperlink"/>
          </w:rPr>
          <w:t>3.3</w:t>
        </w:r>
        <w:r w:rsidR="00696318">
          <w:rPr>
            <w:rFonts w:asciiTheme="minorHAnsi" w:eastAsiaTheme="minorEastAsia" w:hAnsiTheme="minorHAnsi" w:cstheme="minorBidi"/>
            <w:sz w:val="22"/>
            <w:szCs w:val="22"/>
          </w:rPr>
          <w:tab/>
        </w:r>
        <w:r w:rsidR="00696318" w:rsidRPr="00044567">
          <w:rPr>
            <w:rStyle w:val="Hyperlink"/>
          </w:rPr>
          <w:t>Core / Backend Work</w:t>
        </w:r>
        <w:r w:rsidR="00696318">
          <w:rPr>
            <w:webHidden/>
          </w:rPr>
          <w:tab/>
        </w:r>
        <w:r w:rsidR="00696318">
          <w:rPr>
            <w:webHidden/>
          </w:rPr>
          <w:fldChar w:fldCharType="begin"/>
        </w:r>
        <w:r w:rsidR="00696318">
          <w:rPr>
            <w:webHidden/>
          </w:rPr>
          <w:instrText xml:space="preserve"> PAGEREF _Toc384722810 \h </w:instrText>
        </w:r>
        <w:r w:rsidR="00696318">
          <w:rPr>
            <w:webHidden/>
          </w:rPr>
        </w:r>
        <w:r w:rsidR="00696318">
          <w:rPr>
            <w:webHidden/>
          </w:rPr>
          <w:fldChar w:fldCharType="separate"/>
        </w:r>
        <w:r w:rsidR="00696318">
          <w:rPr>
            <w:webHidden/>
          </w:rPr>
          <w:t>5</w:t>
        </w:r>
        <w:r w:rsidR="00696318">
          <w:rPr>
            <w:webHidden/>
          </w:rPr>
          <w:fldChar w:fldCharType="end"/>
        </w:r>
      </w:hyperlink>
    </w:p>
    <w:p w14:paraId="4FC71B11" w14:textId="77777777" w:rsidR="00696318" w:rsidRDefault="00B52D5D">
      <w:pPr>
        <w:pStyle w:val="TOC1"/>
        <w:rPr>
          <w:rFonts w:asciiTheme="minorHAnsi" w:eastAsiaTheme="minorEastAsia" w:hAnsiTheme="minorHAnsi" w:cstheme="minorBidi"/>
          <w:b w:val="0"/>
          <w:bCs w:val="0"/>
          <w:caps w:val="0"/>
          <w:sz w:val="22"/>
          <w:szCs w:val="22"/>
        </w:rPr>
      </w:pPr>
      <w:hyperlink w:anchor="_Toc384722811" w:history="1">
        <w:r w:rsidR="00696318" w:rsidRPr="00044567">
          <w:rPr>
            <w:rStyle w:val="Hyperlink"/>
          </w:rPr>
          <w:t>4</w:t>
        </w:r>
        <w:r w:rsidR="00696318">
          <w:rPr>
            <w:rFonts w:asciiTheme="minorHAnsi" w:eastAsiaTheme="minorEastAsia" w:hAnsiTheme="minorHAnsi" w:cstheme="minorBidi"/>
            <w:b w:val="0"/>
            <w:bCs w:val="0"/>
            <w:caps w:val="0"/>
            <w:sz w:val="22"/>
            <w:szCs w:val="22"/>
          </w:rPr>
          <w:tab/>
        </w:r>
        <w:r w:rsidR="00696318" w:rsidRPr="00044567">
          <w:rPr>
            <w:rStyle w:val="Hyperlink"/>
          </w:rPr>
          <w:t>Operational Considerations</w:t>
        </w:r>
        <w:r w:rsidR="00696318">
          <w:rPr>
            <w:webHidden/>
          </w:rPr>
          <w:tab/>
        </w:r>
        <w:r w:rsidR="00696318">
          <w:rPr>
            <w:webHidden/>
          </w:rPr>
          <w:fldChar w:fldCharType="begin"/>
        </w:r>
        <w:r w:rsidR="00696318">
          <w:rPr>
            <w:webHidden/>
          </w:rPr>
          <w:instrText xml:space="preserve"> PAGEREF _Toc384722811 \h </w:instrText>
        </w:r>
        <w:r w:rsidR="00696318">
          <w:rPr>
            <w:webHidden/>
          </w:rPr>
        </w:r>
        <w:r w:rsidR="00696318">
          <w:rPr>
            <w:webHidden/>
          </w:rPr>
          <w:fldChar w:fldCharType="separate"/>
        </w:r>
        <w:r w:rsidR="00696318">
          <w:rPr>
            <w:webHidden/>
          </w:rPr>
          <w:t>5</w:t>
        </w:r>
        <w:r w:rsidR="00696318">
          <w:rPr>
            <w:webHidden/>
          </w:rPr>
          <w:fldChar w:fldCharType="end"/>
        </w:r>
      </w:hyperlink>
    </w:p>
    <w:p w14:paraId="24662A14" w14:textId="77777777" w:rsidR="00696318" w:rsidRDefault="00B52D5D">
      <w:pPr>
        <w:pStyle w:val="TOC2"/>
        <w:rPr>
          <w:rFonts w:asciiTheme="minorHAnsi" w:eastAsiaTheme="minorEastAsia" w:hAnsiTheme="minorHAnsi" w:cstheme="minorBidi"/>
          <w:sz w:val="22"/>
          <w:szCs w:val="22"/>
        </w:rPr>
      </w:pPr>
      <w:hyperlink w:anchor="_Toc384722812" w:history="1">
        <w:r w:rsidR="00696318" w:rsidRPr="00044567">
          <w:rPr>
            <w:rStyle w:val="Hyperlink"/>
          </w:rPr>
          <w:t>4.1</w:t>
        </w:r>
        <w:r w:rsidR="00696318">
          <w:rPr>
            <w:rFonts w:asciiTheme="minorHAnsi" w:eastAsiaTheme="minorEastAsia" w:hAnsiTheme="minorHAnsi" w:cstheme="minorBidi"/>
            <w:sz w:val="22"/>
            <w:szCs w:val="22"/>
          </w:rPr>
          <w:tab/>
        </w:r>
        <w:r w:rsidR="00696318" w:rsidRPr="00044567">
          <w:rPr>
            <w:rStyle w:val="Hyperlink"/>
          </w:rPr>
          <w:t>Installation Considerations</w:t>
        </w:r>
        <w:r w:rsidR="00696318">
          <w:rPr>
            <w:webHidden/>
          </w:rPr>
          <w:tab/>
        </w:r>
        <w:r w:rsidR="00696318">
          <w:rPr>
            <w:webHidden/>
          </w:rPr>
          <w:fldChar w:fldCharType="begin"/>
        </w:r>
        <w:r w:rsidR="00696318">
          <w:rPr>
            <w:webHidden/>
          </w:rPr>
          <w:instrText xml:space="preserve"> PAGEREF _Toc384722812 \h </w:instrText>
        </w:r>
        <w:r w:rsidR="00696318">
          <w:rPr>
            <w:webHidden/>
          </w:rPr>
        </w:r>
        <w:r w:rsidR="00696318">
          <w:rPr>
            <w:webHidden/>
          </w:rPr>
          <w:fldChar w:fldCharType="separate"/>
        </w:r>
        <w:r w:rsidR="00696318">
          <w:rPr>
            <w:webHidden/>
          </w:rPr>
          <w:t>5</w:t>
        </w:r>
        <w:r w:rsidR="00696318">
          <w:rPr>
            <w:webHidden/>
          </w:rPr>
          <w:fldChar w:fldCharType="end"/>
        </w:r>
      </w:hyperlink>
    </w:p>
    <w:p w14:paraId="7E68FF01" w14:textId="77777777" w:rsidR="00696318" w:rsidRDefault="00B52D5D">
      <w:pPr>
        <w:pStyle w:val="TOC2"/>
        <w:rPr>
          <w:rFonts w:asciiTheme="minorHAnsi" w:eastAsiaTheme="minorEastAsia" w:hAnsiTheme="minorHAnsi" w:cstheme="minorBidi"/>
          <w:sz w:val="22"/>
          <w:szCs w:val="22"/>
        </w:rPr>
      </w:pPr>
      <w:hyperlink w:anchor="_Toc384722813" w:history="1">
        <w:r w:rsidR="00696318" w:rsidRPr="00044567">
          <w:rPr>
            <w:rStyle w:val="Hyperlink"/>
          </w:rPr>
          <w:t>4.2</w:t>
        </w:r>
        <w:r w:rsidR="00696318">
          <w:rPr>
            <w:rFonts w:asciiTheme="minorHAnsi" w:eastAsiaTheme="minorEastAsia" w:hAnsiTheme="minorHAnsi" w:cstheme="minorBidi"/>
            <w:sz w:val="22"/>
            <w:szCs w:val="22"/>
          </w:rPr>
          <w:tab/>
        </w:r>
        <w:r w:rsidR="00696318" w:rsidRPr="00044567">
          <w:rPr>
            <w:rStyle w:val="Hyperlink"/>
          </w:rPr>
          <w:t>Monitoring Functionality</w:t>
        </w:r>
        <w:r w:rsidR="00696318">
          <w:rPr>
            <w:webHidden/>
          </w:rPr>
          <w:tab/>
        </w:r>
        <w:r w:rsidR="00696318">
          <w:rPr>
            <w:webHidden/>
          </w:rPr>
          <w:fldChar w:fldCharType="begin"/>
        </w:r>
        <w:r w:rsidR="00696318">
          <w:rPr>
            <w:webHidden/>
          </w:rPr>
          <w:instrText xml:space="preserve"> PAGEREF _Toc384722813 \h </w:instrText>
        </w:r>
        <w:r w:rsidR="00696318">
          <w:rPr>
            <w:webHidden/>
          </w:rPr>
        </w:r>
        <w:r w:rsidR="00696318">
          <w:rPr>
            <w:webHidden/>
          </w:rPr>
          <w:fldChar w:fldCharType="separate"/>
        </w:r>
        <w:r w:rsidR="00696318">
          <w:rPr>
            <w:webHidden/>
          </w:rPr>
          <w:t>5</w:t>
        </w:r>
        <w:r w:rsidR="00696318">
          <w:rPr>
            <w:webHidden/>
          </w:rPr>
          <w:fldChar w:fldCharType="end"/>
        </w:r>
      </w:hyperlink>
    </w:p>
    <w:p w14:paraId="1D0BBCFB" w14:textId="77777777" w:rsidR="00696318" w:rsidRDefault="00B52D5D">
      <w:pPr>
        <w:pStyle w:val="TOC2"/>
        <w:rPr>
          <w:rFonts w:asciiTheme="minorHAnsi" w:eastAsiaTheme="minorEastAsia" w:hAnsiTheme="minorHAnsi" w:cstheme="minorBidi"/>
          <w:sz w:val="22"/>
          <w:szCs w:val="22"/>
        </w:rPr>
      </w:pPr>
      <w:hyperlink w:anchor="_Toc384722814" w:history="1">
        <w:r w:rsidR="00696318" w:rsidRPr="00044567">
          <w:rPr>
            <w:rStyle w:val="Hyperlink"/>
          </w:rPr>
          <w:t>4.3</w:t>
        </w:r>
        <w:r w:rsidR="00696318">
          <w:rPr>
            <w:rFonts w:asciiTheme="minorHAnsi" w:eastAsiaTheme="minorEastAsia" w:hAnsiTheme="minorHAnsi" w:cstheme="minorBidi"/>
            <w:sz w:val="22"/>
            <w:szCs w:val="22"/>
          </w:rPr>
          <w:tab/>
        </w:r>
        <w:r w:rsidR="00696318" w:rsidRPr="00044567">
          <w:rPr>
            <w:rStyle w:val="Hyperlink"/>
          </w:rPr>
          <w:t>Diagnostic Tools</w:t>
        </w:r>
        <w:r w:rsidR="00696318">
          <w:rPr>
            <w:webHidden/>
          </w:rPr>
          <w:tab/>
        </w:r>
        <w:r w:rsidR="00696318">
          <w:rPr>
            <w:webHidden/>
          </w:rPr>
          <w:fldChar w:fldCharType="begin"/>
        </w:r>
        <w:r w:rsidR="00696318">
          <w:rPr>
            <w:webHidden/>
          </w:rPr>
          <w:instrText xml:space="preserve"> PAGEREF _Toc384722814 \h </w:instrText>
        </w:r>
        <w:r w:rsidR="00696318">
          <w:rPr>
            <w:webHidden/>
          </w:rPr>
        </w:r>
        <w:r w:rsidR="00696318">
          <w:rPr>
            <w:webHidden/>
          </w:rPr>
          <w:fldChar w:fldCharType="separate"/>
        </w:r>
        <w:r w:rsidR="00696318">
          <w:rPr>
            <w:webHidden/>
          </w:rPr>
          <w:t>5</w:t>
        </w:r>
        <w:r w:rsidR="00696318">
          <w:rPr>
            <w:webHidden/>
          </w:rPr>
          <w:fldChar w:fldCharType="end"/>
        </w:r>
      </w:hyperlink>
    </w:p>
    <w:p w14:paraId="665DA726" w14:textId="77777777" w:rsidR="00696318" w:rsidRDefault="00B52D5D">
      <w:pPr>
        <w:pStyle w:val="TOC2"/>
        <w:rPr>
          <w:rFonts w:asciiTheme="minorHAnsi" w:eastAsiaTheme="minorEastAsia" w:hAnsiTheme="minorHAnsi" w:cstheme="minorBidi"/>
          <w:sz w:val="22"/>
          <w:szCs w:val="22"/>
        </w:rPr>
      </w:pPr>
      <w:hyperlink w:anchor="_Toc384722815" w:history="1">
        <w:r w:rsidR="00696318" w:rsidRPr="00044567">
          <w:rPr>
            <w:rStyle w:val="Hyperlink"/>
          </w:rPr>
          <w:t>4.4</w:t>
        </w:r>
        <w:r w:rsidR="00696318">
          <w:rPr>
            <w:rFonts w:asciiTheme="minorHAnsi" w:eastAsiaTheme="minorEastAsia" w:hAnsiTheme="minorHAnsi" w:cstheme="minorBidi"/>
            <w:sz w:val="22"/>
            <w:szCs w:val="22"/>
          </w:rPr>
          <w:tab/>
        </w:r>
        <w:r w:rsidR="00696318" w:rsidRPr="00044567">
          <w:rPr>
            <w:rStyle w:val="Hyperlink"/>
          </w:rPr>
          <w:t>QA Automation Concepts</w:t>
        </w:r>
        <w:r w:rsidR="00696318">
          <w:rPr>
            <w:webHidden/>
          </w:rPr>
          <w:tab/>
        </w:r>
        <w:r w:rsidR="00696318">
          <w:rPr>
            <w:webHidden/>
          </w:rPr>
          <w:fldChar w:fldCharType="begin"/>
        </w:r>
        <w:r w:rsidR="00696318">
          <w:rPr>
            <w:webHidden/>
          </w:rPr>
          <w:instrText xml:space="preserve"> PAGEREF _Toc384722815 \h </w:instrText>
        </w:r>
        <w:r w:rsidR="00696318">
          <w:rPr>
            <w:webHidden/>
          </w:rPr>
        </w:r>
        <w:r w:rsidR="00696318">
          <w:rPr>
            <w:webHidden/>
          </w:rPr>
          <w:fldChar w:fldCharType="separate"/>
        </w:r>
        <w:r w:rsidR="00696318">
          <w:rPr>
            <w:webHidden/>
          </w:rPr>
          <w:t>5</w:t>
        </w:r>
        <w:r w:rsidR="00696318">
          <w:rPr>
            <w:webHidden/>
          </w:rPr>
          <w:fldChar w:fldCharType="end"/>
        </w:r>
      </w:hyperlink>
    </w:p>
    <w:p w14:paraId="31E23EF6" w14:textId="77777777" w:rsidR="00696318" w:rsidRDefault="00B52D5D">
      <w:pPr>
        <w:pStyle w:val="TOC1"/>
        <w:rPr>
          <w:rFonts w:asciiTheme="minorHAnsi" w:eastAsiaTheme="minorEastAsia" w:hAnsiTheme="minorHAnsi" w:cstheme="minorBidi"/>
          <w:b w:val="0"/>
          <w:bCs w:val="0"/>
          <w:caps w:val="0"/>
          <w:sz w:val="22"/>
          <w:szCs w:val="22"/>
        </w:rPr>
      </w:pPr>
      <w:hyperlink w:anchor="_Toc384722816" w:history="1">
        <w:r w:rsidR="00696318" w:rsidRPr="00044567">
          <w:rPr>
            <w:rStyle w:val="Hyperlink"/>
          </w:rPr>
          <w:t>5</w:t>
        </w:r>
        <w:r w:rsidR="00696318">
          <w:rPr>
            <w:rFonts w:asciiTheme="minorHAnsi" w:eastAsiaTheme="minorEastAsia" w:hAnsiTheme="minorHAnsi" w:cstheme="minorBidi"/>
            <w:b w:val="0"/>
            <w:bCs w:val="0"/>
            <w:caps w:val="0"/>
            <w:sz w:val="22"/>
            <w:szCs w:val="22"/>
          </w:rPr>
          <w:tab/>
        </w:r>
        <w:r w:rsidR="00696318" w:rsidRPr="00044567">
          <w:rPr>
            <w:rStyle w:val="Hyperlink"/>
          </w:rPr>
          <w:t>Task List</w:t>
        </w:r>
        <w:r w:rsidR="00696318">
          <w:rPr>
            <w:webHidden/>
          </w:rPr>
          <w:tab/>
        </w:r>
        <w:r w:rsidR="00696318">
          <w:rPr>
            <w:webHidden/>
          </w:rPr>
          <w:fldChar w:fldCharType="begin"/>
        </w:r>
        <w:r w:rsidR="00696318">
          <w:rPr>
            <w:webHidden/>
          </w:rPr>
          <w:instrText xml:space="preserve"> PAGEREF _Toc384722816 \h </w:instrText>
        </w:r>
        <w:r w:rsidR="00696318">
          <w:rPr>
            <w:webHidden/>
          </w:rPr>
        </w:r>
        <w:r w:rsidR="00696318">
          <w:rPr>
            <w:webHidden/>
          </w:rPr>
          <w:fldChar w:fldCharType="separate"/>
        </w:r>
        <w:r w:rsidR="00696318">
          <w:rPr>
            <w:webHidden/>
          </w:rPr>
          <w:t>7</w:t>
        </w:r>
        <w:r w:rsidR="00696318">
          <w:rPr>
            <w:webHidden/>
          </w:rPr>
          <w:fldChar w:fldCharType="end"/>
        </w:r>
      </w:hyperlink>
    </w:p>
    <w:p w14:paraId="4F963B42" w14:textId="77777777" w:rsidR="00696318" w:rsidRDefault="00B52D5D">
      <w:pPr>
        <w:pStyle w:val="TOC1"/>
        <w:rPr>
          <w:rFonts w:asciiTheme="minorHAnsi" w:eastAsiaTheme="minorEastAsia" w:hAnsiTheme="minorHAnsi" w:cstheme="minorBidi"/>
          <w:b w:val="0"/>
          <w:bCs w:val="0"/>
          <w:caps w:val="0"/>
          <w:sz w:val="22"/>
          <w:szCs w:val="22"/>
        </w:rPr>
      </w:pPr>
      <w:hyperlink w:anchor="_Toc384722817" w:history="1">
        <w:r w:rsidR="00696318" w:rsidRPr="00044567">
          <w:rPr>
            <w:rStyle w:val="Hyperlink"/>
          </w:rPr>
          <w:t>6</w:t>
        </w:r>
        <w:r w:rsidR="00696318">
          <w:rPr>
            <w:rFonts w:asciiTheme="minorHAnsi" w:eastAsiaTheme="minorEastAsia" w:hAnsiTheme="minorHAnsi" w:cstheme="minorBidi"/>
            <w:b w:val="0"/>
            <w:bCs w:val="0"/>
            <w:caps w:val="0"/>
            <w:sz w:val="22"/>
            <w:szCs w:val="22"/>
          </w:rPr>
          <w:tab/>
        </w:r>
        <w:r w:rsidR="00696318" w:rsidRPr="00044567">
          <w:rPr>
            <w:rStyle w:val="Hyperlink"/>
          </w:rPr>
          <w:t>Product Design Specification Template Approval</w:t>
        </w:r>
        <w:r w:rsidR="00696318">
          <w:rPr>
            <w:webHidden/>
          </w:rPr>
          <w:tab/>
        </w:r>
        <w:r w:rsidR="00696318">
          <w:rPr>
            <w:webHidden/>
          </w:rPr>
          <w:fldChar w:fldCharType="begin"/>
        </w:r>
        <w:r w:rsidR="00696318">
          <w:rPr>
            <w:webHidden/>
          </w:rPr>
          <w:instrText xml:space="preserve"> PAGEREF _Toc384722817 \h </w:instrText>
        </w:r>
        <w:r w:rsidR="00696318">
          <w:rPr>
            <w:webHidden/>
          </w:rPr>
        </w:r>
        <w:r w:rsidR="00696318">
          <w:rPr>
            <w:webHidden/>
          </w:rPr>
          <w:fldChar w:fldCharType="separate"/>
        </w:r>
        <w:r w:rsidR="00696318">
          <w:rPr>
            <w:webHidden/>
          </w:rPr>
          <w:t>7</w:t>
        </w:r>
        <w:r w:rsidR="00696318">
          <w:rPr>
            <w:webHidden/>
          </w:rPr>
          <w:fldChar w:fldCharType="end"/>
        </w:r>
      </w:hyperlink>
    </w:p>
    <w:p w14:paraId="516C2F4A" w14:textId="77777777" w:rsidR="007004AD" w:rsidRDefault="00BD12A2" w:rsidP="007004AD">
      <w:pPr>
        <w:pStyle w:val="TOC1"/>
        <w:tabs>
          <w:tab w:val="left" w:pos="360"/>
        </w:tabs>
        <w:rPr>
          <w:rFonts w:asciiTheme="minorHAnsi" w:eastAsiaTheme="minorEastAsia" w:hAnsiTheme="minorHAnsi" w:cstheme="minorBidi"/>
          <w:b w:val="0"/>
          <w:bCs w:val="0"/>
          <w:caps w:val="0"/>
          <w:szCs w:val="24"/>
          <w:lang w:eastAsia="ja-JP"/>
        </w:rPr>
      </w:pPr>
      <w:r w:rsidRPr="002D1641">
        <w:rPr>
          <w:rFonts w:ascii="Arial" w:hAnsi="Arial" w:cs="Arial"/>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E5EFB55" w14:textId="77777777" w:rsidR="00CA587B" w:rsidRPr="002D1641" w:rsidRDefault="00CA587B" w:rsidP="00CA587B">
      <w:pPr>
        <w:pStyle w:val="BodyText"/>
        <w:ind w:left="0"/>
        <w:jc w:val="left"/>
        <w:rPr>
          <w:rFonts w:ascii="Arial" w:hAnsi="Arial" w:cs="Arial"/>
        </w:rPr>
      </w:pPr>
    </w:p>
    <w:p w14:paraId="5CDCB05D" w14:textId="77777777" w:rsidR="00AC3B89" w:rsidRPr="002D1641" w:rsidRDefault="006347EB" w:rsidP="00172F69">
      <w:pPr>
        <w:pStyle w:val="Heading1"/>
      </w:pPr>
      <w:r w:rsidRPr="002D1641">
        <w:br w:type="page"/>
      </w:r>
      <w:bookmarkStart w:id="14" w:name="_Toc384722802"/>
      <w:r w:rsidR="00AC3B89" w:rsidRPr="002D1641">
        <w:lastRenderedPageBreak/>
        <w:t>I</w:t>
      </w:r>
      <w:bookmarkEnd w:id="2"/>
      <w:bookmarkEnd w:id="3"/>
      <w:bookmarkEnd w:id="4"/>
      <w:r w:rsidR="005F04B6" w:rsidRPr="002D1641">
        <w:t>ntroduction</w:t>
      </w:r>
      <w:bookmarkEnd w:id="14"/>
    </w:p>
    <w:p w14:paraId="1966BA60" w14:textId="77777777" w:rsidR="00AC3B89" w:rsidRPr="002D1641" w:rsidRDefault="00AB21F7" w:rsidP="00001ADC">
      <w:pPr>
        <w:pStyle w:val="Heading2"/>
        <w:rPr>
          <w:rFonts w:ascii="Arial" w:hAnsi="Arial" w:cs="Arial"/>
        </w:rPr>
      </w:pPr>
      <w:bookmarkStart w:id="15" w:name="_Toc384722803"/>
      <w:r>
        <w:rPr>
          <w:rFonts w:ascii="Arial" w:hAnsi="Arial" w:cs="Arial"/>
        </w:rPr>
        <w:t xml:space="preserve">Project </w:t>
      </w:r>
      <w:r w:rsidR="001B134A">
        <w:rPr>
          <w:rFonts w:ascii="Arial" w:hAnsi="Arial" w:cs="Arial"/>
        </w:rPr>
        <w:t>Objective</w:t>
      </w:r>
      <w:bookmarkEnd w:id="15"/>
    </w:p>
    <w:p w14:paraId="1508BF82" w14:textId="77777777" w:rsidR="00E31A3D" w:rsidRDefault="00E31A3D" w:rsidP="008B3083">
      <w:pPr>
        <w:pStyle w:val="BodyText"/>
        <w:spacing w:before="0" w:after="0"/>
        <w:rPr>
          <w:rFonts w:ascii="Arial" w:hAnsi="Arial" w:cs="Arial"/>
        </w:rPr>
      </w:pPr>
      <w:bookmarkStart w:id="16" w:name="OLE_LINK1"/>
      <w:bookmarkStart w:id="17" w:name="OLE_LINK2"/>
      <w:r>
        <w:rPr>
          <w:rFonts w:ascii="Arial" w:hAnsi="Arial" w:cs="Arial"/>
        </w:rPr>
        <w:t xml:space="preserve">The goal is of this project is to take the Kazoo.js library and create a user interface as a </w:t>
      </w:r>
      <w:proofErr w:type="spellStart"/>
      <w:r>
        <w:rPr>
          <w:rFonts w:ascii="Arial" w:hAnsi="Arial" w:cs="Arial"/>
        </w:rPr>
        <w:t>webphone</w:t>
      </w:r>
      <w:proofErr w:type="spellEnd"/>
      <w:r>
        <w:rPr>
          <w:rFonts w:ascii="Arial" w:hAnsi="Arial" w:cs="Arial"/>
        </w:rPr>
        <w:t xml:space="preserve">. The </w:t>
      </w:r>
      <w:proofErr w:type="spellStart"/>
      <w:r>
        <w:rPr>
          <w:rFonts w:ascii="Arial" w:hAnsi="Arial" w:cs="Arial"/>
        </w:rPr>
        <w:t>webphone</w:t>
      </w:r>
      <w:proofErr w:type="spellEnd"/>
      <w:r>
        <w:rPr>
          <w:rFonts w:ascii="Arial" w:hAnsi="Arial" w:cs="Arial"/>
        </w:rPr>
        <w:t xml:space="preserve"> can be embedded in any browser, with various different parts of the </w:t>
      </w:r>
      <w:proofErr w:type="spellStart"/>
      <w:r>
        <w:rPr>
          <w:rFonts w:ascii="Arial" w:hAnsi="Arial" w:cs="Arial"/>
        </w:rPr>
        <w:t>webphone</w:t>
      </w:r>
      <w:proofErr w:type="spellEnd"/>
      <w:r>
        <w:rPr>
          <w:rFonts w:ascii="Arial" w:hAnsi="Arial" w:cs="Arial"/>
        </w:rPr>
        <w:t xml:space="preserve"> enabled/disabled using simple JavaScript. The </w:t>
      </w:r>
      <w:proofErr w:type="spellStart"/>
      <w:r>
        <w:rPr>
          <w:rFonts w:ascii="Arial" w:hAnsi="Arial" w:cs="Arial"/>
        </w:rPr>
        <w:t>webphone</w:t>
      </w:r>
      <w:proofErr w:type="spellEnd"/>
      <w:r>
        <w:rPr>
          <w:rFonts w:ascii="Arial" w:hAnsi="Arial" w:cs="Arial"/>
        </w:rPr>
        <w:t xml:space="preserve"> will auto-fallback to RTMP and allows for phone-based features such as transfer.</w:t>
      </w:r>
    </w:p>
    <w:p w14:paraId="0BA78E69" w14:textId="77777777" w:rsidR="00E31A3D" w:rsidRDefault="00E31A3D" w:rsidP="008B3083">
      <w:pPr>
        <w:pStyle w:val="BodyText"/>
        <w:spacing w:before="0" w:after="0"/>
        <w:rPr>
          <w:rFonts w:ascii="Arial" w:hAnsi="Arial" w:cs="Arial"/>
        </w:rPr>
      </w:pPr>
    </w:p>
    <w:p w14:paraId="360EFDC1" w14:textId="77777777" w:rsidR="00592892" w:rsidDel="00E31A3D" w:rsidRDefault="008B3083" w:rsidP="008B3083">
      <w:pPr>
        <w:pStyle w:val="BodyText"/>
        <w:spacing w:before="0" w:after="0"/>
        <w:rPr>
          <w:del w:id="18" w:author="Darren Schreiber" w:date="2014-04-22T16:53:00Z"/>
          <w:rFonts w:ascii="Arial" w:hAnsi="Arial" w:cs="Arial"/>
        </w:rPr>
      </w:pPr>
      <w:del w:id="19" w:author="Darren Schreiber" w:date="2014-04-22T16:53:00Z">
        <w:r w:rsidDel="00E31A3D">
          <w:rPr>
            <w:rFonts w:ascii="Arial" w:hAnsi="Arial" w:cs="Arial"/>
          </w:rPr>
          <w:delText>The purpose of the Kazoo.js library is to turn the browser in a softphone, using the correct protocol based on what browser is used by the client. On supported browsers, the goal is to allow calls using WebRTC, and to fall back to RTMP if WebRTC is not supported. The SoftPhone can be mapped with callbacks for various features (on hangup, call, etc…) to enable developers to use it for different kind of applications (such as a click-to-call app or a more complete softphone like Bria)</w:delText>
        </w:r>
      </w:del>
    </w:p>
    <w:p w14:paraId="7829A402" w14:textId="77777777" w:rsidR="00135403" w:rsidDel="00E31A3D" w:rsidRDefault="00135403" w:rsidP="00135403">
      <w:pPr>
        <w:pStyle w:val="BodyText"/>
        <w:spacing w:before="0" w:after="0"/>
        <w:ind w:left="0"/>
        <w:rPr>
          <w:del w:id="20" w:author="Darren Schreiber" w:date="2014-04-22T16:53:00Z"/>
          <w:rFonts w:ascii="Arial" w:hAnsi="Arial" w:cs="Arial"/>
        </w:rPr>
      </w:pPr>
    </w:p>
    <w:p w14:paraId="7085EB31" w14:textId="77777777" w:rsidR="00AC3B89" w:rsidRPr="002D1641" w:rsidRDefault="00E16585" w:rsidP="00172F69">
      <w:pPr>
        <w:pStyle w:val="Heading1"/>
      </w:pPr>
      <w:bookmarkStart w:id="21" w:name="_Toc494193645"/>
      <w:bookmarkStart w:id="22" w:name="_Toc384722804"/>
      <w:bookmarkEnd w:id="16"/>
      <w:bookmarkEnd w:id="17"/>
      <w:r w:rsidRPr="002D1641">
        <w:t xml:space="preserve">General </w:t>
      </w:r>
      <w:r w:rsidR="00726E55" w:rsidRPr="002D1641">
        <w:t xml:space="preserve">Overview and </w:t>
      </w:r>
      <w:r w:rsidRPr="002D1641">
        <w:t>Design Guidelines</w:t>
      </w:r>
      <w:bookmarkEnd w:id="21"/>
      <w:bookmarkEnd w:id="22"/>
    </w:p>
    <w:p w14:paraId="5C9CAA6A" w14:textId="77777777" w:rsidR="00B811F4" w:rsidRPr="00B811F4" w:rsidRDefault="009F274D" w:rsidP="00B811F4">
      <w:pPr>
        <w:pStyle w:val="Heading2"/>
        <w:spacing w:before="120" w:after="60" w:line="240" w:lineRule="atLeast"/>
        <w:jc w:val="left"/>
        <w:rPr>
          <w:rFonts w:ascii="Arial" w:hAnsi="Arial" w:cs="Arial"/>
        </w:rPr>
      </w:pPr>
      <w:bookmarkStart w:id="23" w:name="_Toc384722805"/>
      <w:bookmarkStart w:id="24" w:name="_Toc494193648"/>
      <w:r>
        <w:rPr>
          <w:rFonts w:ascii="Arial" w:hAnsi="Arial" w:cs="Arial"/>
        </w:rPr>
        <w:t>Prototype and Scope Assessment</w:t>
      </w:r>
      <w:bookmarkEnd w:id="23"/>
    </w:p>
    <w:p w14:paraId="014288D7" w14:textId="77777777" w:rsidR="00FE500A" w:rsidRDefault="00B811F4" w:rsidP="00B811F4">
      <w:pPr>
        <w:rPr>
          <w:rFonts w:ascii="Arial" w:hAnsi="Arial"/>
        </w:rPr>
      </w:pPr>
      <w:r>
        <w:rPr>
          <w:rFonts w:ascii="Arial" w:hAnsi="Arial"/>
        </w:rPr>
        <w:t>The library has already been written but some features need to be added to the library.</w:t>
      </w:r>
      <w:r>
        <w:rPr>
          <w:rFonts w:ascii="Arial" w:hAnsi="Arial"/>
        </w:rPr>
        <w:br/>
      </w:r>
      <w:r>
        <w:rPr>
          <w:rFonts w:ascii="Arial" w:hAnsi="Arial"/>
        </w:rPr>
        <w:br/>
      </w:r>
      <w:commentRangeStart w:id="25"/>
      <w:r>
        <w:rPr>
          <w:rFonts w:ascii="Arial" w:hAnsi="Arial"/>
        </w:rPr>
        <w:t xml:space="preserve">The </w:t>
      </w:r>
      <w:proofErr w:type="gramStart"/>
      <w:r>
        <w:rPr>
          <w:rFonts w:ascii="Arial" w:hAnsi="Arial"/>
        </w:rPr>
        <w:t>library need</w:t>
      </w:r>
      <w:proofErr w:type="gramEnd"/>
      <w:r>
        <w:rPr>
          <w:rFonts w:ascii="Arial" w:hAnsi="Arial"/>
        </w:rPr>
        <w:t xml:space="preserve"> to add a mechanism allowing the user to provide a string in order to set some settings of the library. This will allow progressive enhancements in the future, without having to change the code for the client. </w:t>
      </w:r>
      <w:r>
        <w:rPr>
          <w:rFonts w:ascii="Arial" w:hAnsi="Arial"/>
        </w:rPr>
        <w:br/>
      </w:r>
      <w:commentRangeEnd w:id="25"/>
      <w:r w:rsidR="00E31A3D">
        <w:rPr>
          <w:rStyle w:val="CommentReference"/>
        </w:rPr>
        <w:commentReference w:id="25"/>
      </w:r>
      <w:r>
        <w:rPr>
          <w:rFonts w:ascii="Arial" w:hAnsi="Arial"/>
        </w:rPr>
        <w:br/>
        <w:t xml:space="preserve">The library also needs to add a way to allow the user to get this string back, so the user can store it in a database for example and use it every time to </w:t>
      </w:r>
      <w:r w:rsidR="00511BC9">
        <w:rPr>
          <w:rFonts w:ascii="Arial" w:hAnsi="Arial"/>
        </w:rPr>
        <w:t xml:space="preserve">initialize </w:t>
      </w:r>
      <w:r>
        <w:rPr>
          <w:rFonts w:ascii="Arial" w:hAnsi="Arial"/>
        </w:rPr>
        <w:t xml:space="preserve">the library. </w:t>
      </w:r>
    </w:p>
    <w:p w14:paraId="70885BE5" w14:textId="77777777" w:rsidR="009F274D" w:rsidRPr="001B134A" w:rsidRDefault="009F274D" w:rsidP="00FE500A">
      <w:pPr>
        <w:pStyle w:val="Heading2"/>
        <w:numPr>
          <w:ilvl w:val="0"/>
          <w:numId w:val="0"/>
        </w:numPr>
        <w:rPr>
          <w:rFonts w:ascii="Arial" w:hAnsi="Arial" w:cs="Arial"/>
        </w:rPr>
      </w:pPr>
    </w:p>
    <w:p w14:paraId="3A3A5E73" w14:textId="77777777" w:rsidR="009F274D" w:rsidRDefault="009F274D" w:rsidP="004C3630">
      <w:pPr>
        <w:pStyle w:val="Heading1"/>
        <w:numPr>
          <w:ilvl w:val="0"/>
          <w:numId w:val="0"/>
        </w:numPr>
        <w:ind w:left="432" w:hanging="432"/>
      </w:pPr>
    </w:p>
    <w:p w14:paraId="6C462356" w14:textId="77777777" w:rsidR="00B166B6" w:rsidRPr="00B166B6" w:rsidRDefault="00A74D5B" w:rsidP="00B166B6">
      <w:pPr>
        <w:pStyle w:val="Heading2"/>
        <w:spacing w:before="120" w:after="60" w:line="240" w:lineRule="atLeast"/>
        <w:jc w:val="left"/>
        <w:rPr>
          <w:rFonts w:ascii="Arial" w:hAnsi="Arial" w:cs="Arial"/>
        </w:rPr>
      </w:pPr>
      <w:bookmarkStart w:id="26" w:name="_Toc228424472"/>
      <w:bookmarkStart w:id="27" w:name="_Toc384722806"/>
      <w:r w:rsidRPr="002D1641">
        <w:rPr>
          <w:rFonts w:ascii="Arial" w:hAnsi="Arial" w:cs="Arial"/>
        </w:rPr>
        <w:t>Assumptions / Constraints</w:t>
      </w:r>
      <w:r w:rsidR="00001ADC" w:rsidRPr="002D1641">
        <w:rPr>
          <w:rFonts w:ascii="Arial" w:hAnsi="Arial" w:cs="Arial"/>
        </w:rPr>
        <w:t xml:space="preserve"> / Standards</w:t>
      </w:r>
      <w:bookmarkEnd w:id="26"/>
      <w:bookmarkEnd w:id="27"/>
      <w:ins w:id="28" w:author="Robert Lifgren" w:date="2013-02-28T16:30:00Z">
        <w:r w:rsidR="000B778C">
          <w:rPr>
            <w:rFonts w:ascii="Arial" w:hAnsi="Arial" w:cs="Arial"/>
          </w:rPr>
          <w:t xml:space="preserve"> </w:t>
        </w:r>
      </w:ins>
    </w:p>
    <w:p w14:paraId="59C697F8" w14:textId="77777777" w:rsidR="00B166B6" w:rsidRDefault="00B166B6" w:rsidP="00B17F01">
      <w:pPr>
        <w:pStyle w:val="BodyText"/>
        <w:rPr>
          <w:rFonts w:ascii="Arial" w:hAnsi="Arial" w:cs="Arial"/>
        </w:rPr>
      </w:pPr>
    </w:p>
    <w:p w14:paraId="32C0FD81" w14:textId="77777777" w:rsidR="00B166B6" w:rsidRDefault="00B166B6" w:rsidP="00B17F01">
      <w:pPr>
        <w:pStyle w:val="BodyText"/>
        <w:rPr>
          <w:ins w:id="29" w:author="Darren Schreiber" w:date="2014-04-22T17:00:00Z"/>
          <w:rFonts w:ascii="Arial" w:hAnsi="Arial" w:cs="Arial"/>
        </w:rPr>
      </w:pPr>
      <w:r>
        <w:rPr>
          <w:rFonts w:ascii="Arial" w:hAnsi="Arial" w:cs="Arial"/>
        </w:rPr>
        <w:t xml:space="preserve">It is assumed that the WebRTC library </w:t>
      </w:r>
      <w:del w:id="30" w:author="Darren Schreiber" w:date="2014-04-22T17:00:00Z">
        <w:r w:rsidDel="00E31A3D">
          <w:rPr>
            <w:rFonts w:ascii="Arial" w:hAnsi="Arial" w:cs="Arial"/>
          </w:rPr>
          <w:delText xml:space="preserve">is using some bleeding-edge technology </w:delText>
        </w:r>
      </w:del>
      <w:ins w:id="31" w:author="Darren Schreiber" w:date="2014-04-22T17:00:00Z">
        <w:r w:rsidR="00E31A3D">
          <w:rPr>
            <w:rFonts w:ascii="Arial" w:hAnsi="Arial" w:cs="Arial"/>
          </w:rPr>
          <w:t xml:space="preserve">and the RTMP library </w:t>
        </w:r>
      </w:ins>
      <w:del w:id="32" w:author="Darren Schreiber" w:date="2014-04-22T17:00:00Z">
        <w:r w:rsidDel="00E31A3D">
          <w:rPr>
            <w:rFonts w:ascii="Arial" w:hAnsi="Arial" w:cs="Arial"/>
          </w:rPr>
          <w:delText xml:space="preserve">and </w:delText>
        </w:r>
      </w:del>
      <w:r>
        <w:rPr>
          <w:rFonts w:ascii="Arial" w:hAnsi="Arial" w:cs="Arial"/>
        </w:rPr>
        <w:t xml:space="preserve">will </w:t>
      </w:r>
      <w:del w:id="33" w:author="Darren Schreiber" w:date="2014-04-22T17:00:00Z">
        <w:r w:rsidDel="00E31A3D">
          <w:rPr>
            <w:rFonts w:ascii="Arial" w:hAnsi="Arial" w:cs="Arial"/>
          </w:rPr>
          <w:delText xml:space="preserve">not </w:delText>
        </w:r>
      </w:del>
      <w:r>
        <w:rPr>
          <w:rFonts w:ascii="Arial" w:hAnsi="Arial" w:cs="Arial"/>
        </w:rPr>
        <w:t xml:space="preserve">support </w:t>
      </w:r>
      <w:del w:id="34" w:author="Darren Schreiber" w:date="2014-04-22T17:00:00Z">
        <w:r w:rsidDel="00E31A3D">
          <w:rPr>
            <w:rFonts w:ascii="Arial" w:hAnsi="Arial" w:cs="Arial"/>
          </w:rPr>
          <w:delText xml:space="preserve">as many </w:delText>
        </w:r>
      </w:del>
      <w:ins w:id="35" w:author="Darren Schreiber" w:date="2014-04-22T17:00:00Z">
        <w:r w:rsidR="00E31A3D">
          <w:rPr>
            <w:rFonts w:ascii="Arial" w:hAnsi="Arial" w:cs="Arial"/>
          </w:rPr>
          <w:t xml:space="preserve">the same </w:t>
        </w:r>
      </w:ins>
      <w:r>
        <w:rPr>
          <w:rFonts w:ascii="Arial" w:hAnsi="Arial" w:cs="Arial"/>
        </w:rPr>
        <w:t>features</w:t>
      </w:r>
      <w:del w:id="36" w:author="Darren Schreiber" w:date="2014-04-22T17:00:00Z">
        <w:r w:rsidDel="00E31A3D">
          <w:rPr>
            <w:rFonts w:ascii="Arial" w:hAnsi="Arial" w:cs="Arial"/>
          </w:rPr>
          <w:delText xml:space="preserve"> as the RTMP library</w:delText>
        </w:r>
      </w:del>
      <w:r>
        <w:rPr>
          <w:rFonts w:ascii="Arial" w:hAnsi="Arial" w:cs="Arial"/>
        </w:rPr>
        <w:t>.</w:t>
      </w:r>
      <w:ins w:id="37" w:author="Darren Schreiber" w:date="2014-04-22T17:00:00Z">
        <w:r w:rsidR="00E31A3D">
          <w:rPr>
            <w:rFonts w:ascii="Arial" w:hAnsi="Arial" w:cs="Arial"/>
          </w:rPr>
          <w:t xml:space="preserve"> This means that work will need to be done to ensure both protocols are able to perform the same functionality.</w:t>
        </w:r>
      </w:ins>
    </w:p>
    <w:p w14:paraId="30CA13BB" w14:textId="77777777" w:rsidR="00E31A3D" w:rsidRDefault="00E31A3D" w:rsidP="00B17F01">
      <w:pPr>
        <w:pStyle w:val="BodyText"/>
        <w:rPr>
          <w:rFonts w:ascii="Arial" w:hAnsi="Arial" w:cs="Arial"/>
        </w:rPr>
      </w:pPr>
    </w:p>
    <w:p w14:paraId="5363CCEA" w14:textId="77777777" w:rsidR="00135403" w:rsidRDefault="00135403" w:rsidP="00B17F01">
      <w:pPr>
        <w:pStyle w:val="BodyText"/>
        <w:rPr>
          <w:ins w:id="38" w:author="Darren Schreiber" w:date="2014-04-22T17:01:00Z"/>
          <w:rFonts w:ascii="Arial" w:hAnsi="Arial" w:cs="Arial"/>
        </w:rPr>
      </w:pPr>
      <w:del w:id="39" w:author="Darren Schreiber" w:date="2014-04-22T17:01:00Z">
        <w:r w:rsidDel="00E31A3D">
          <w:rPr>
            <w:rFonts w:ascii="Arial" w:hAnsi="Arial" w:cs="Arial"/>
          </w:rPr>
          <w:delText xml:space="preserve">It is assumed that </w:delText>
        </w:r>
      </w:del>
      <w:ins w:id="40" w:author="Darren Schreiber" w:date="2014-04-22T17:01:00Z">
        <w:r w:rsidR="00E31A3D">
          <w:rPr>
            <w:rFonts w:ascii="Arial" w:hAnsi="Arial" w:cs="Arial"/>
          </w:rPr>
          <w:t xml:space="preserve">The </w:t>
        </w:r>
        <w:proofErr w:type="spellStart"/>
        <w:r w:rsidR="00E31A3D">
          <w:rPr>
            <w:rFonts w:ascii="Arial" w:hAnsi="Arial" w:cs="Arial"/>
          </w:rPr>
          <w:t>webphone</w:t>
        </w:r>
        <w:proofErr w:type="spellEnd"/>
        <w:r w:rsidR="00E31A3D">
          <w:rPr>
            <w:rFonts w:ascii="Arial" w:hAnsi="Arial" w:cs="Arial"/>
          </w:rPr>
          <w:t xml:space="preserve"> and the supporting library </w:t>
        </w:r>
      </w:ins>
      <w:del w:id="41" w:author="Darren Schreiber" w:date="2014-04-22T17:01:00Z">
        <w:r w:rsidR="00B811F4" w:rsidDel="00E31A3D">
          <w:rPr>
            <w:rFonts w:ascii="Arial" w:hAnsi="Arial" w:cs="Arial"/>
          </w:rPr>
          <w:delText>this library</w:delText>
        </w:r>
        <w:r w:rsidDel="00E31A3D">
          <w:rPr>
            <w:rFonts w:ascii="Arial" w:hAnsi="Arial" w:cs="Arial"/>
          </w:rPr>
          <w:delText xml:space="preserve"> </w:delText>
        </w:r>
      </w:del>
      <w:r>
        <w:rPr>
          <w:rFonts w:ascii="Arial" w:hAnsi="Arial" w:cs="Arial"/>
        </w:rPr>
        <w:t xml:space="preserve">will </w:t>
      </w:r>
      <w:r w:rsidR="00B811F4">
        <w:rPr>
          <w:rFonts w:ascii="Arial" w:hAnsi="Arial" w:cs="Arial"/>
        </w:rPr>
        <w:t xml:space="preserve">NOT </w:t>
      </w:r>
      <w:r>
        <w:rPr>
          <w:rFonts w:ascii="Arial" w:hAnsi="Arial" w:cs="Arial"/>
        </w:rPr>
        <w:t>be released as open-source</w:t>
      </w:r>
      <w:r w:rsidR="00B811F4">
        <w:rPr>
          <w:rFonts w:ascii="Arial" w:hAnsi="Arial" w:cs="Arial"/>
        </w:rPr>
        <w:t>.</w:t>
      </w:r>
    </w:p>
    <w:p w14:paraId="36B920FF" w14:textId="77777777" w:rsidR="00E31A3D" w:rsidRDefault="00E31A3D" w:rsidP="00B17F01">
      <w:pPr>
        <w:pStyle w:val="BodyText"/>
        <w:rPr>
          <w:rFonts w:ascii="Arial" w:hAnsi="Arial" w:cs="Arial"/>
        </w:rPr>
      </w:pPr>
    </w:p>
    <w:p w14:paraId="7733B75E" w14:textId="7886E3B1" w:rsidR="00B811F4" w:rsidRDefault="00B811F4" w:rsidP="00B17F01">
      <w:pPr>
        <w:pStyle w:val="BodyText"/>
        <w:rPr>
          <w:rFonts w:ascii="Arial" w:hAnsi="Arial" w:cs="Arial"/>
        </w:rPr>
      </w:pPr>
      <w:r>
        <w:rPr>
          <w:rFonts w:ascii="Arial" w:hAnsi="Arial" w:cs="Arial"/>
        </w:rPr>
        <w:t xml:space="preserve">It is assumed that the kazoo.js library work on all the modern browsers, including IE7+, </w:t>
      </w:r>
      <w:ins w:id="42" w:author="Darren Schreiber" w:date="2014-04-22T17:03:00Z">
        <w:r w:rsidR="00B52D5D">
          <w:rPr>
            <w:rFonts w:ascii="Arial" w:hAnsi="Arial" w:cs="Arial"/>
          </w:rPr>
          <w:t xml:space="preserve">Safari, </w:t>
        </w:r>
      </w:ins>
      <w:r>
        <w:rPr>
          <w:rFonts w:ascii="Arial" w:hAnsi="Arial" w:cs="Arial"/>
        </w:rPr>
        <w:t>Firefox and Chrome.</w:t>
      </w:r>
      <w:ins w:id="43" w:author="Darren Schreiber" w:date="2014-04-22T17:02:00Z">
        <w:r w:rsidR="00B52D5D">
          <w:rPr>
            <w:rFonts w:ascii="Arial" w:hAnsi="Arial" w:cs="Arial"/>
          </w:rPr>
          <w:t xml:space="preserve"> More detailed versions to be determined by the engineer during testing.</w:t>
        </w:r>
      </w:ins>
    </w:p>
    <w:bookmarkEnd w:id="1"/>
    <w:bookmarkEnd w:id="5"/>
    <w:bookmarkEnd w:id="6"/>
    <w:bookmarkEnd w:id="7"/>
    <w:bookmarkEnd w:id="8"/>
    <w:bookmarkEnd w:id="9"/>
    <w:bookmarkEnd w:id="10"/>
    <w:bookmarkEnd w:id="11"/>
    <w:bookmarkEnd w:id="12"/>
    <w:bookmarkEnd w:id="13"/>
    <w:bookmarkEnd w:id="24"/>
    <w:p w14:paraId="160E7E19" w14:textId="77777777" w:rsidR="00FB7D42" w:rsidRDefault="00B166B6">
      <w:pPr>
        <w:spacing w:before="0" w:after="0"/>
        <w:ind w:left="0"/>
        <w:jc w:val="left"/>
        <w:rPr>
          <w:rFonts w:ascii="Arial" w:eastAsia="Arial Unicode MS" w:hAnsi="Arial" w:cs="Arial"/>
          <w:b/>
          <w:bCs/>
          <w:caps/>
          <w:kern w:val="36"/>
          <w:sz w:val="28"/>
          <w:szCs w:val="48"/>
        </w:rPr>
      </w:pPr>
      <w:r>
        <w:tab/>
      </w:r>
      <w:r w:rsidR="00FB7D42">
        <w:br w:type="page"/>
      </w:r>
    </w:p>
    <w:p w14:paraId="45083CC1" w14:textId="77777777" w:rsidR="00FE500A" w:rsidRDefault="00423B3F" w:rsidP="00172F69">
      <w:pPr>
        <w:pStyle w:val="Heading1"/>
      </w:pPr>
      <w:bookmarkStart w:id="44" w:name="_Toc384722807"/>
      <w:r>
        <w:lastRenderedPageBreak/>
        <w:t>C</w:t>
      </w:r>
      <w:bookmarkStart w:id="45" w:name="_GoBack"/>
      <w:bookmarkEnd w:id="45"/>
      <w:r>
        <w:t>omponents</w:t>
      </w:r>
      <w:bookmarkEnd w:id="44"/>
    </w:p>
    <w:p w14:paraId="680F9060" w14:textId="77777777" w:rsidR="00B166B6" w:rsidRPr="00FE500A" w:rsidRDefault="00423B3F" w:rsidP="00B166B6">
      <w:pPr>
        <w:pStyle w:val="Heading2"/>
      </w:pPr>
      <w:bookmarkStart w:id="46" w:name="_Toc384722808"/>
      <w:r>
        <w:rPr>
          <w:rFonts w:ascii="Arial" w:hAnsi="Arial" w:cs="Arial"/>
        </w:rPr>
        <w:t>End-User Experience</w:t>
      </w:r>
      <w:bookmarkEnd w:id="46"/>
    </w:p>
    <w:p w14:paraId="3822B207" w14:textId="34DF423A" w:rsidR="00B166B6" w:rsidDel="00D96AEF" w:rsidRDefault="00B166B6" w:rsidP="00FE500A">
      <w:pPr>
        <w:ind w:left="0"/>
        <w:rPr>
          <w:del w:id="47" w:author="Darren Schreiber" w:date="2014-04-22T17:05:00Z"/>
          <w:rFonts w:ascii="Arial" w:hAnsi="Arial" w:cs="Arial"/>
        </w:rPr>
      </w:pPr>
      <w:del w:id="48" w:author="Darren Schreiber" w:date="2014-04-22T17:05:00Z">
        <w:r w:rsidDel="00D96AEF">
          <w:rPr>
            <w:rFonts w:ascii="Arial" w:hAnsi="Arial" w:cs="Arial"/>
          </w:rPr>
          <w:delText>There is no GUI for this project.</w:delText>
        </w:r>
      </w:del>
    </w:p>
    <w:p w14:paraId="261499C0" w14:textId="73FC886E" w:rsidR="008A4E8A" w:rsidDel="00D96AEF" w:rsidRDefault="008A4E8A" w:rsidP="00FE500A">
      <w:pPr>
        <w:ind w:left="0"/>
        <w:rPr>
          <w:del w:id="49" w:author="Darren Schreiber" w:date="2014-04-22T17:05:00Z"/>
          <w:rFonts w:ascii="Arial" w:hAnsi="Arial" w:cs="Arial"/>
        </w:rPr>
      </w:pPr>
    </w:p>
    <w:p w14:paraId="7F5B211B" w14:textId="7A648427" w:rsidR="008A4E8A" w:rsidDel="00D96AEF" w:rsidRDefault="008A4E8A" w:rsidP="00FE500A">
      <w:pPr>
        <w:ind w:left="0"/>
        <w:rPr>
          <w:del w:id="50" w:author="Darren Schreiber" w:date="2014-04-22T17:05:00Z"/>
          <w:rFonts w:ascii="Arial" w:hAnsi="Arial" w:cs="Arial"/>
        </w:rPr>
      </w:pPr>
      <w:del w:id="51" w:author="Darren Schreiber" w:date="2014-04-22T17:05:00Z">
        <w:r w:rsidDel="00D96AEF">
          <w:rPr>
            <w:rFonts w:ascii="Arial" w:hAnsi="Arial" w:cs="Arial"/>
          </w:rPr>
          <w:delText>The end-user is a developer who can use the callbacks provided by the library to create a click-to-call app or a UI for a softphone</w:delText>
        </w:r>
        <w:r w:rsidR="00B26413" w:rsidDel="00D96AEF">
          <w:rPr>
            <w:rFonts w:ascii="Arial" w:hAnsi="Arial" w:cs="Arial"/>
          </w:rPr>
          <w:delText xml:space="preserve"> for example. The library provide APIs to place, transfer or hang up calls, send DTMF or mute the microphone. It also allows the developer to execute his own functions after certain events (on Hangup, on Call, etc..)</w:delText>
        </w:r>
      </w:del>
    </w:p>
    <w:p w14:paraId="6611F826" w14:textId="77777777" w:rsidR="00FE500A" w:rsidRDefault="00FE500A" w:rsidP="00FE500A">
      <w:pPr>
        <w:ind w:left="0"/>
        <w:rPr>
          <w:rFonts w:ascii="Arial" w:hAnsi="Arial" w:cs="Arial"/>
        </w:rPr>
      </w:pPr>
    </w:p>
    <w:p w14:paraId="5A69C702" w14:textId="77777777" w:rsidR="00FE500A" w:rsidRDefault="00423B3F" w:rsidP="00FE500A">
      <w:pPr>
        <w:pStyle w:val="Heading2"/>
      </w:pPr>
      <w:bookmarkStart w:id="52" w:name="_Toc384722809"/>
      <w:r>
        <w:t>Management and Configuration</w:t>
      </w:r>
      <w:bookmarkEnd w:id="52"/>
    </w:p>
    <w:p w14:paraId="27048593" w14:textId="77777777" w:rsidR="00FB7D42" w:rsidRDefault="00511BC9" w:rsidP="00FB7D42">
      <w:pPr>
        <w:spacing w:before="0" w:after="160" w:line="259" w:lineRule="auto"/>
        <w:ind w:left="0"/>
        <w:jc w:val="left"/>
        <w:rPr>
          <w:rFonts w:ascii="Arial" w:hAnsi="Arial" w:cs="Arial"/>
        </w:rPr>
      </w:pPr>
      <w:r>
        <w:rPr>
          <w:rFonts w:ascii="Arial" w:hAnsi="Arial" w:cs="Arial"/>
        </w:rPr>
        <w:t xml:space="preserve">Everything </w:t>
      </w:r>
      <w:r w:rsidR="008A4E8A">
        <w:rPr>
          <w:rFonts w:ascii="Arial" w:hAnsi="Arial" w:cs="Arial"/>
        </w:rPr>
        <w:t xml:space="preserve">is configured </w:t>
      </w:r>
      <w:r>
        <w:rPr>
          <w:rFonts w:ascii="Arial" w:hAnsi="Arial" w:cs="Arial"/>
        </w:rPr>
        <w:t xml:space="preserve">in JavaScript. </w:t>
      </w:r>
      <w:r w:rsidR="008A4E8A">
        <w:rPr>
          <w:rFonts w:ascii="Arial" w:hAnsi="Arial" w:cs="Arial"/>
        </w:rPr>
        <w:t>There is an API to initialize the kazoo.js client, and another one to register with SIP Credentials.</w:t>
      </w:r>
    </w:p>
    <w:p w14:paraId="738516D1" w14:textId="77777777" w:rsidR="008152BE" w:rsidRDefault="008152BE" w:rsidP="00FB7D42">
      <w:pPr>
        <w:spacing w:before="0" w:after="160" w:line="259" w:lineRule="auto"/>
        <w:ind w:left="0"/>
        <w:jc w:val="left"/>
        <w:rPr>
          <w:rFonts w:ascii="Arial" w:hAnsi="Arial" w:cs="Arial"/>
        </w:rPr>
      </w:pPr>
      <w:r>
        <w:rPr>
          <w:rFonts w:ascii="Arial" w:hAnsi="Arial" w:cs="Arial"/>
        </w:rPr>
        <w:t>A PDF Documentation exists and we need to add this documentation in the Wiki.</w:t>
      </w:r>
    </w:p>
    <w:p w14:paraId="53C93587" w14:textId="77777777" w:rsidR="00FE500A" w:rsidRPr="00FB7D42" w:rsidRDefault="00FE500A" w:rsidP="00FB7D42">
      <w:pPr>
        <w:ind w:left="0"/>
        <w:rPr>
          <w:rFonts w:ascii="Arial" w:hAnsi="Arial" w:cs="Arial"/>
        </w:rPr>
      </w:pPr>
    </w:p>
    <w:p w14:paraId="69176192" w14:textId="77777777" w:rsidR="00FE500A" w:rsidRDefault="00FE500A" w:rsidP="00FE500A">
      <w:pPr>
        <w:pStyle w:val="Heading2"/>
      </w:pPr>
      <w:bookmarkStart w:id="53" w:name="_Toc384722810"/>
      <w:r>
        <w:t xml:space="preserve">Core </w:t>
      </w:r>
      <w:r w:rsidR="00423B3F">
        <w:t>/ Backend Work</w:t>
      </w:r>
      <w:bookmarkEnd w:id="53"/>
    </w:p>
    <w:p w14:paraId="4106FC99" w14:textId="77777777" w:rsidR="00C72E79" w:rsidRDefault="00B26413" w:rsidP="00FB7D42">
      <w:pPr>
        <w:ind w:left="0"/>
        <w:rPr>
          <w:rFonts w:ascii="Arial" w:hAnsi="Arial" w:cs="Arial"/>
        </w:rPr>
      </w:pPr>
      <w:r>
        <w:rPr>
          <w:rFonts w:ascii="Arial" w:hAnsi="Arial" w:cs="Arial"/>
        </w:rPr>
        <w:t>The back-end work has already been done to support this library with Kazoo.</w:t>
      </w:r>
    </w:p>
    <w:p w14:paraId="44155C43" w14:textId="77777777" w:rsidR="00B26413" w:rsidRPr="00FB7D42" w:rsidRDefault="00B26413" w:rsidP="00FB7D42">
      <w:pPr>
        <w:ind w:left="0"/>
        <w:rPr>
          <w:rFonts w:ascii="Arial" w:hAnsi="Arial" w:cs="Arial"/>
        </w:rPr>
      </w:pPr>
    </w:p>
    <w:p w14:paraId="028158A6" w14:textId="77777777" w:rsidR="00FE500A" w:rsidRDefault="00FE500A" w:rsidP="00FE500A">
      <w:pPr>
        <w:ind w:left="0"/>
        <w:rPr>
          <w:rFonts w:ascii="Arial" w:hAnsi="Arial" w:cs="Arial"/>
        </w:rPr>
      </w:pPr>
    </w:p>
    <w:p w14:paraId="373297C5" w14:textId="77777777" w:rsidR="00CB26EC" w:rsidRDefault="00CB26EC" w:rsidP="00CB26EC">
      <w:pPr>
        <w:pStyle w:val="Heading1"/>
      </w:pPr>
      <w:bookmarkStart w:id="54" w:name="_Toc384722811"/>
      <w:r>
        <w:t>Operational Considerations</w:t>
      </w:r>
      <w:bookmarkEnd w:id="54"/>
    </w:p>
    <w:p w14:paraId="2AF534A4" w14:textId="77777777" w:rsidR="00CB26EC" w:rsidRDefault="00CB26EC" w:rsidP="00CB26EC">
      <w:pPr>
        <w:pStyle w:val="Heading2"/>
      </w:pPr>
      <w:bookmarkStart w:id="55" w:name="_Toc384722812"/>
      <w:r>
        <w:t>Installation Considerations</w:t>
      </w:r>
      <w:bookmarkEnd w:id="55"/>
    </w:p>
    <w:p w14:paraId="1BF13A6B" w14:textId="77777777" w:rsidR="00CB26EC" w:rsidRPr="00CF5FBD" w:rsidRDefault="00B166B6" w:rsidP="00CB26EC">
      <w:pPr>
        <w:ind w:left="0"/>
        <w:rPr>
          <w:rFonts w:ascii="Arial" w:hAnsi="Arial" w:cs="Arial"/>
        </w:rPr>
      </w:pPr>
      <w:r w:rsidRPr="00CF5FBD">
        <w:rPr>
          <w:rFonts w:ascii="Arial" w:hAnsi="Arial" w:cs="Arial"/>
        </w:rPr>
        <w:t xml:space="preserve">The code is </w:t>
      </w:r>
      <w:r w:rsidR="00AD4A7B">
        <w:rPr>
          <w:rFonts w:ascii="Arial" w:hAnsi="Arial" w:cs="Arial"/>
        </w:rPr>
        <w:t xml:space="preserve">privately </w:t>
      </w:r>
      <w:r w:rsidRPr="00CF5FBD">
        <w:rPr>
          <w:rFonts w:ascii="Arial" w:hAnsi="Arial" w:cs="Arial"/>
        </w:rPr>
        <w:t xml:space="preserve">hosted on </w:t>
      </w:r>
      <w:proofErr w:type="spellStart"/>
      <w:r w:rsidRPr="00CF5FBD">
        <w:rPr>
          <w:rFonts w:ascii="Arial" w:hAnsi="Arial" w:cs="Arial"/>
        </w:rPr>
        <w:t>github</w:t>
      </w:r>
      <w:proofErr w:type="spellEnd"/>
      <w:r w:rsidRPr="00CF5FBD">
        <w:rPr>
          <w:rFonts w:ascii="Arial" w:hAnsi="Arial" w:cs="Arial"/>
        </w:rPr>
        <w:t xml:space="preserve"> (</w:t>
      </w:r>
      <w:hyperlink r:id="rId10" w:history="1">
        <w:r w:rsidR="00B811F4" w:rsidRPr="00CF5FBD">
          <w:rPr>
            <w:rStyle w:val="Hyperlink"/>
            <w:rFonts w:ascii="Arial" w:hAnsi="Arial" w:cs="Arial"/>
          </w:rPr>
          <w:t>https://github.com/2600hz/webphone/</w:t>
        </w:r>
      </w:hyperlink>
      <w:r w:rsidRPr="00CF5FBD">
        <w:rPr>
          <w:rFonts w:ascii="Arial" w:hAnsi="Arial" w:cs="Arial"/>
        </w:rPr>
        <w:t>)</w:t>
      </w:r>
    </w:p>
    <w:p w14:paraId="105ACF40" w14:textId="77777777" w:rsidR="00B811F4" w:rsidRPr="00CF5FBD" w:rsidRDefault="00B811F4" w:rsidP="00CB26EC">
      <w:pPr>
        <w:ind w:left="0"/>
        <w:rPr>
          <w:rFonts w:ascii="Arial" w:hAnsi="Arial" w:cs="Arial"/>
        </w:rPr>
      </w:pPr>
    </w:p>
    <w:p w14:paraId="06CD7C75" w14:textId="77777777" w:rsidR="00B811F4" w:rsidRPr="00CF5FBD" w:rsidRDefault="00B811F4" w:rsidP="00CB26EC">
      <w:pPr>
        <w:ind w:left="0"/>
        <w:rPr>
          <w:rFonts w:ascii="Arial" w:hAnsi="Arial" w:cs="Arial"/>
        </w:rPr>
      </w:pPr>
      <w:r w:rsidRPr="00CF5FBD">
        <w:rPr>
          <w:rFonts w:ascii="Arial" w:hAnsi="Arial" w:cs="Arial"/>
        </w:rPr>
        <w:t>In order to add it to a project, the user would need to get the lib folder (composed of the kazoo.js library and its dependencies folder) and add a link to the kazoo.js library in his web Project.</w:t>
      </w:r>
    </w:p>
    <w:p w14:paraId="142C3C72" w14:textId="77777777" w:rsidR="00CB26EC" w:rsidRDefault="00CB26EC" w:rsidP="00CB26EC">
      <w:pPr>
        <w:ind w:left="0"/>
      </w:pPr>
    </w:p>
    <w:p w14:paraId="00178DC7" w14:textId="77777777" w:rsidR="00CB26EC" w:rsidRDefault="00CB26EC" w:rsidP="00CB26EC">
      <w:pPr>
        <w:pStyle w:val="Heading2"/>
      </w:pPr>
      <w:bookmarkStart w:id="56" w:name="_Toc384722813"/>
      <w:r>
        <w:t>Monitoring Functionality</w:t>
      </w:r>
      <w:bookmarkEnd w:id="56"/>
    </w:p>
    <w:p w14:paraId="22A6ACCA" w14:textId="77777777" w:rsidR="00CB26EC" w:rsidRPr="00B811F4" w:rsidRDefault="00CB26EC" w:rsidP="00B811F4">
      <w:pPr>
        <w:pStyle w:val="Heading2"/>
      </w:pPr>
      <w:bookmarkStart w:id="57" w:name="_Toc384722814"/>
      <w:r>
        <w:t>Diagnostic Tools</w:t>
      </w:r>
      <w:bookmarkEnd w:id="57"/>
    </w:p>
    <w:p w14:paraId="6F3F7C46" w14:textId="77777777" w:rsidR="00CB26EC" w:rsidRDefault="00C12F0E" w:rsidP="00CB26EC">
      <w:pPr>
        <w:pStyle w:val="Heading2"/>
      </w:pPr>
      <w:bookmarkStart w:id="58" w:name="_Toc384722815"/>
      <w:r>
        <w:t>QA Automation Concepts</w:t>
      </w:r>
      <w:bookmarkEnd w:id="58"/>
    </w:p>
    <w:p w14:paraId="718F8E6D" w14:textId="77777777" w:rsidR="00CB26EC" w:rsidRDefault="00CB26EC" w:rsidP="00CB26EC">
      <w:pPr>
        <w:ind w:left="0"/>
      </w:pPr>
    </w:p>
    <w:p w14:paraId="2B57D553" w14:textId="77777777" w:rsidR="00CB26EC" w:rsidRDefault="00CB26EC" w:rsidP="00FE500A">
      <w:pPr>
        <w:ind w:left="0"/>
        <w:rPr>
          <w:rFonts w:ascii="Arial" w:hAnsi="Arial" w:cs="Arial"/>
        </w:rPr>
      </w:pPr>
    </w:p>
    <w:p w14:paraId="639F9004" w14:textId="77777777" w:rsidR="008A4E8A" w:rsidRDefault="008A4E8A" w:rsidP="00FE500A">
      <w:pPr>
        <w:ind w:left="0"/>
        <w:rPr>
          <w:rFonts w:ascii="Arial" w:hAnsi="Arial" w:cs="Arial"/>
        </w:rPr>
      </w:pPr>
    </w:p>
    <w:p w14:paraId="7B64D280" w14:textId="77777777" w:rsidR="008A4E8A" w:rsidRDefault="008A4E8A" w:rsidP="00FE500A">
      <w:pPr>
        <w:ind w:left="0"/>
        <w:rPr>
          <w:rFonts w:ascii="Arial" w:hAnsi="Arial" w:cs="Arial"/>
        </w:rPr>
      </w:pPr>
    </w:p>
    <w:p w14:paraId="65EC6BAA" w14:textId="77777777" w:rsidR="008A4E8A" w:rsidRDefault="008A4E8A" w:rsidP="00FE500A">
      <w:pPr>
        <w:ind w:left="0"/>
        <w:rPr>
          <w:rFonts w:ascii="Arial" w:hAnsi="Arial" w:cs="Arial"/>
        </w:rPr>
      </w:pPr>
    </w:p>
    <w:p w14:paraId="39EB39A4" w14:textId="77777777" w:rsidR="008A4E8A" w:rsidRDefault="008A4E8A" w:rsidP="00FE500A">
      <w:pPr>
        <w:ind w:left="0"/>
        <w:rPr>
          <w:rFonts w:ascii="Arial" w:hAnsi="Arial" w:cs="Arial"/>
        </w:rPr>
      </w:pPr>
    </w:p>
    <w:p w14:paraId="100F1D1A" w14:textId="77777777" w:rsidR="00FB7D42" w:rsidRPr="00FB7D42" w:rsidRDefault="00FB7D42" w:rsidP="005F6818">
      <w:pPr>
        <w:ind w:left="0"/>
      </w:pPr>
    </w:p>
    <w:p w14:paraId="2EDC1DBA" w14:textId="77777777" w:rsidR="00FB7D42" w:rsidRPr="00FB7D42" w:rsidRDefault="00FB7D42" w:rsidP="00FB7D42">
      <w:pPr>
        <w:pStyle w:val="Heading1"/>
        <w:rPr>
          <w:b w:val="0"/>
          <w:sz w:val="24"/>
          <w:szCs w:val="24"/>
        </w:rPr>
      </w:pPr>
      <w:bookmarkStart w:id="59" w:name="_Toc384722816"/>
      <w:r>
        <w:t>Task List</w:t>
      </w:r>
      <w:bookmarkEnd w:id="59"/>
    </w:p>
    <w:p w14:paraId="4D6D33A6" w14:textId="77777777" w:rsidR="00135403" w:rsidRDefault="00FB7D42" w:rsidP="00FB7D42">
      <w:pPr>
        <w:ind w:left="0"/>
        <w:rPr>
          <w:rFonts w:ascii="Arial" w:hAnsi="Arial"/>
        </w:rPr>
      </w:pPr>
      <w:r w:rsidRPr="00FB7D42">
        <w:rPr>
          <w:rFonts w:ascii="Arial" w:hAnsi="Arial"/>
        </w:rPr>
        <w:t xml:space="preserve">Below are the assumed </w:t>
      </w:r>
      <w:proofErr w:type="gramStart"/>
      <w:r w:rsidRPr="00FB7D42">
        <w:rPr>
          <w:rFonts w:ascii="Arial" w:hAnsi="Arial"/>
        </w:rPr>
        <w:t>list</w:t>
      </w:r>
      <w:proofErr w:type="gramEnd"/>
      <w:r w:rsidRPr="00FB7D42">
        <w:rPr>
          <w:rFonts w:ascii="Arial" w:hAnsi="Arial"/>
        </w:rPr>
        <w:t xml:space="preserve"> of tickets that need to be filed, as provided by an engineer who has reviewed the above requirements.</w:t>
      </w:r>
    </w:p>
    <w:p w14:paraId="7163414A" w14:textId="77777777" w:rsidR="008A4E8A" w:rsidRDefault="008A4E8A" w:rsidP="00FB7D42">
      <w:pPr>
        <w:ind w:left="0"/>
        <w:rPr>
          <w:rFonts w:ascii="Arial" w:hAnsi="Arial"/>
        </w:rPr>
      </w:pPr>
    </w:p>
    <w:p w14:paraId="07CCB9DC" w14:textId="77777777" w:rsidR="008A4E8A" w:rsidRDefault="008152BE" w:rsidP="00FB7D42">
      <w:pPr>
        <w:ind w:left="0"/>
        <w:rPr>
          <w:rFonts w:ascii="Arial" w:hAnsi="Arial"/>
          <w:i/>
        </w:rPr>
      </w:pPr>
      <w:r>
        <w:rPr>
          <w:rFonts w:ascii="Arial" w:hAnsi="Arial"/>
          <w:i/>
        </w:rPr>
        <w:lastRenderedPageBreak/>
        <w:t>This list of ticket is small because almost everything is done on this project</w:t>
      </w:r>
    </w:p>
    <w:p w14:paraId="5402D7B4" w14:textId="77777777" w:rsidR="00AD4A7B" w:rsidRDefault="00AD4A7B" w:rsidP="00FB7D42">
      <w:pPr>
        <w:ind w:left="0"/>
        <w:rPr>
          <w:rFonts w:ascii="Arial" w:hAnsi="Arial"/>
        </w:rPr>
      </w:pPr>
    </w:p>
    <w:p w14:paraId="0C1A09BB" w14:textId="77777777" w:rsidR="008152BE" w:rsidRDefault="008A4E8A" w:rsidP="008152BE">
      <w:pPr>
        <w:pStyle w:val="ListParagraph"/>
        <w:numPr>
          <w:ilvl w:val="0"/>
          <w:numId w:val="14"/>
        </w:numPr>
        <w:rPr>
          <w:rFonts w:ascii="Arial" w:hAnsi="Arial"/>
        </w:rPr>
      </w:pPr>
      <w:r w:rsidRPr="008152BE">
        <w:rPr>
          <w:rFonts w:ascii="Arial" w:hAnsi="Arial"/>
        </w:rPr>
        <w:t>Add a</w:t>
      </w:r>
      <w:r w:rsidR="008152BE" w:rsidRPr="008152BE">
        <w:rPr>
          <w:rFonts w:ascii="Arial" w:hAnsi="Arial"/>
        </w:rPr>
        <w:t xml:space="preserve"> </w:t>
      </w:r>
      <w:r w:rsidR="008152BE">
        <w:rPr>
          <w:rFonts w:ascii="Arial" w:hAnsi="Arial"/>
        </w:rPr>
        <w:t xml:space="preserve">String </w:t>
      </w:r>
      <w:r w:rsidR="008152BE" w:rsidRPr="008152BE">
        <w:rPr>
          <w:rFonts w:ascii="Arial" w:hAnsi="Arial"/>
        </w:rPr>
        <w:t xml:space="preserve">field to the </w:t>
      </w:r>
      <w:r w:rsidR="008152BE">
        <w:rPr>
          <w:rFonts w:ascii="Arial" w:hAnsi="Arial"/>
        </w:rPr>
        <w:t>register</w:t>
      </w:r>
      <w:r w:rsidR="008152BE" w:rsidRPr="008152BE">
        <w:rPr>
          <w:rFonts w:ascii="Arial" w:hAnsi="Arial"/>
        </w:rPr>
        <w:t xml:space="preserve"> API </w:t>
      </w:r>
      <w:r w:rsidR="008152BE">
        <w:rPr>
          <w:rFonts w:ascii="Arial" w:hAnsi="Arial"/>
        </w:rPr>
        <w:t>(a serialized JSON Object)</w:t>
      </w:r>
      <w:r w:rsidR="008152BE" w:rsidRPr="008152BE">
        <w:rPr>
          <w:rFonts w:ascii="Arial" w:hAnsi="Arial"/>
        </w:rPr>
        <w:t xml:space="preserve"> that will </w:t>
      </w:r>
      <w:r w:rsidR="00476249">
        <w:rPr>
          <w:rFonts w:ascii="Arial" w:hAnsi="Arial"/>
        </w:rPr>
        <w:t xml:space="preserve">allow us to </w:t>
      </w:r>
      <w:r w:rsidR="008152BE" w:rsidRPr="008152BE">
        <w:rPr>
          <w:rFonts w:ascii="Arial" w:hAnsi="Arial"/>
        </w:rPr>
        <w:t xml:space="preserve">set some settings </w:t>
      </w:r>
      <w:r w:rsidR="00476249">
        <w:rPr>
          <w:rFonts w:ascii="Arial" w:hAnsi="Arial"/>
        </w:rPr>
        <w:t>in the future without having to change the JS code of all our clients.</w:t>
      </w:r>
    </w:p>
    <w:p w14:paraId="5DF40FA4" w14:textId="77777777" w:rsidR="008A4E8A" w:rsidRPr="008152BE" w:rsidRDefault="008A4E8A" w:rsidP="008152BE">
      <w:pPr>
        <w:pStyle w:val="ListParagraph"/>
        <w:numPr>
          <w:ilvl w:val="0"/>
          <w:numId w:val="14"/>
        </w:numPr>
        <w:rPr>
          <w:rFonts w:ascii="Arial" w:hAnsi="Arial"/>
        </w:rPr>
      </w:pPr>
      <w:r w:rsidRPr="008152BE">
        <w:rPr>
          <w:rFonts w:ascii="Arial" w:hAnsi="Arial"/>
        </w:rPr>
        <w:t>Add an API that gives the String of settings in a callback (allowing the user to store that string somewhere in order to re-use it the next time he loads the library for example)</w:t>
      </w:r>
    </w:p>
    <w:p w14:paraId="7708F612" w14:textId="77777777" w:rsidR="008152BE" w:rsidRPr="008A4E8A" w:rsidRDefault="008152BE" w:rsidP="008A4E8A">
      <w:pPr>
        <w:pStyle w:val="ListParagraph"/>
        <w:numPr>
          <w:ilvl w:val="0"/>
          <w:numId w:val="14"/>
        </w:numPr>
        <w:rPr>
          <w:rFonts w:ascii="Arial" w:hAnsi="Arial"/>
        </w:rPr>
      </w:pPr>
      <w:r>
        <w:rPr>
          <w:rFonts w:ascii="Arial" w:hAnsi="Arial"/>
        </w:rPr>
        <w:t>Add the Documentation for th</w:t>
      </w:r>
      <w:r w:rsidR="00AD4A7B">
        <w:rPr>
          <w:rFonts w:ascii="Arial" w:hAnsi="Arial"/>
        </w:rPr>
        <w:t>e kazoo.js</w:t>
      </w:r>
      <w:r>
        <w:rPr>
          <w:rFonts w:ascii="Arial" w:hAnsi="Arial"/>
        </w:rPr>
        <w:t xml:space="preserve"> library in the new Wiki</w:t>
      </w:r>
    </w:p>
    <w:p w14:paraId="2DD4F52B" w14:textId="77777777" w:rsidR="00FB7D42" w:rsidRDefault="00FB7D42" w:rsidP="00FB7D42">
      <w:pPr>
        <w:ind w:left="0"/>
      </w:pPr>
    </w:p>
    <w:p w14:paraId="5DCE4A5C" w14:textId="77777777" w:rsidR="00267E85" w:rsidRDefault="00267E85" w:rsidP="00267E85">
      <w:pPr>
        <w:pStyle w:val="Heading1"/>
        <w:numPr>
          <w:ilvl w:val="0"/>
          <w:numId w:val="0"/>
        </w:numPr>
        <w:ind w:left="432" w:hanging="432"/>
      </w:pPr>
    </w:p>
    <w:p w14:paraId="4E07A029" w14:textId="77777777" w:rsidR="007004AD" w:rsidRPr="002D1641" w:rsidRDefault="00123995" w:rsidP="00172F69">
      <w:pPr>
        <w:pStyle w:val="Heading1"/>
      </w:pPr>
      <w:fldSimple w:instr=" DOCPROPERTY  Title  \* MERGEFORMAT ">
        <w:bookmarkStart w:id="60" w:name="_Toc384722817"/>
        <w:r w:rsidR="005F6818">
          <w:t>Product Design Specification Template</w:t>
        </w:r>
      </w:fldSimple>
      <w:r w:rsidR="007004AD" w:rsidRPr="002D1641">
        <w:t xml:space="preserve"> Approval</w:t>
      </w:r>
      <w:bookmarkEnd w:id="60"/>
    </w:p>
    <w:p w14:paraId="15981E96" w14:textId="77777777" w:rsidR="00A140E5" w:rsidRPr="002D1641" w:rsidRDefault="00A140E5" w:rsidP="00A140E5">
      <w:pPr>
        <w:rPr>
          <w:rFonts w:ascii="Arial" w:hAnsi="Arial" w:cs="Arial"/>
        </w:rPr>
      </w:pPr>
      <w:r w:rsidRPr="002D1641">
        <w:rPr>
          <w:rFonts w:ascii="Arial" w:hAnsi="Arial" w:cs="Arial"/>
        </w:rPr>
        <w:t>The undersigned acknowledge they have reviewed the</w:t>
      </w:r>
      <w:r w:rsidR="00CD359D">
        <w:rPr>
          <w:rFonts w:ascii="Arial" w:hAnsi="Arial" w:cs="Arial"/>
        </w:rPr>
        <w:t xml:space="preserve"> </w:t>
      </w:r>
      <w:r w:rsidR="000904B4" w:rsidRPr="000904B4">
        <w:rPr>
          <w:rFonts w:ascii="Arial" w:hAnsi="Arial" w:cs="Arial"/>
          <w:b/>
          <w:i/>
        </w:rPr>
        <w:t>CUSTOMER</w:t>
      </w:r>
      <w:r w:rsidR="00CD359D" w:rsidRPr="000904B4">
        <w:rPr>
          <w:rFonts w:ascii="Arial" w:hAnsi="Arial" w:cs="Arial"/>
          <w:b/>
          <w:i/>
        </w:rPr>
        <w:t xml:space="preserve"> </w:t>
      </w:r>
      <w:r w:rsidR="00CD359D">
        <w:rPr>
          <w:rFonts w:ascii="Arial" w:hAnsi="Arial" w:cs="Arial"/>
        </w:rPr>
        <w:t xml:space="preserve">project design specification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07DA243B"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3229484C" w14:textId="77777777">
        <w:tc>
          <w:tcPr>
            <w:tcW w:w="1615" w:type="dxa"/>
            <w:tcBorders>
              <w:top w:val="nil"/>
              <w:left w:val="nil"/>
              <w:bottom w:val="nil"/>
              <w:right w:val="nil"/>
            </w:tcBorders>
          </w:tcPr>
          <w:p w14:paraId="56ACA6B3" w14:textId="77777777" w:rsidR="00A140E5" w:rsidRPr="002D1641" w:rsidRDefault="00A140E5" w:rsidP="004B018A">
            <w:pPr>
              <w:spacing w:before="20" w:after="20"/>
              <w:ind w:left="0"/>
              <w:rPr>
                <w:rFonts w:ascii="Arial" w:hAnsi="Arial" w:cs="Arial"/>
              </w:rPr>
            </w:pPr>
            <w:bookmarkStart w:id="61" w:name="_Toc104351547"/>
            <w:bookmarkStart w:id="62" w:name="_Toc104351552"/>
            <w:bookmarkStart w:id="63" w:name="_Toc104351553"/>
            <w:bookmarkStart w:id="64" w:name="_Toc104351554"/>
            <w:bookmarkStart w:id="65" w:name="_Toc104351584"/>
            <w:bookmarkStart w:id="66" w:name="_Toc104351624"/>
            <w:bookmarkStart w:id="67" w:name="_Toc104351625"/>
            <w:bookmarkStart w:id="68" w:name="_Toc104351636"/>
            <w:bookmarkStart w:id="69" w:name="_Toc104351660"/>
            <w:bookmarkStart w:id="70" w:name="_Toc104351663"/>
            <w:bookmarkStart w:id="71" w:name="_Toc104351665"/>
            <w:bookmarkStart w:id="72" w:name="_Toc104351690"/>
            <w:bookmarkStart w:id="73" w:name="_Toc104351702"/>
            <w:bookmarkStart w:id="74" w:name="_Toc104351703"/>
            <w:bookmarkStart w:id="75" w:name="_Toc104351748"/>
            <w:bookmarkStart w:id="76" w:name="_Toc104351750"/>
            <w:bookmarkStart w:id="77" w:name="_Toc104351761"/>
            <w:bookmarkStart w:id="78" w:name="_Toc104351763"/>
            <w:bookmarkStart w:id="79" w:name="_Toc104351787"/>
            <w:bookmarkStart w:id="80" w:name="_Toc104351788"/>
            <w:bookmarkStart w:id="81" w:name="_Toc104351810"/>
            <w:bookmarkStart w:id="82" w:name="_Toc104351812"/>
            <w:bookmarkStart w:id="83" w:name="_Toc104351813"/>
            <w:bookmarkStart w:id="84" w:name="_Toc10435181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2D1641">
              <w:rPr>
                <w:rFonts w:ascii="Arial" w:hAnsi="Arial" w:cs="Arial"/>
              </w:rPr>
              <w:t>Signature:</w:t>
            </w:r>
          </w:p>
        </w:tc>
        <w:tc>
          <w:tcPr>
            <w:tcW w:w="4505" w:type="dxa"/>
            <w:tcBorders>
              <w:top w:val="nil"/>
              <w:left w:val="nil"/>
              <w:right w:val="nil"/>
            </w:tcBorders>
          </w:tcPr>
          <w:p w14:paraId="388414D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E215B72"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0BDF33E" w14:textId="77777777" w:rsidR="00A140E5" w:rsidRPr="002D1641" w:rsidRDefault="00A140E5" w:rsidP="004B018A">
            <w:pPr>
              <w:rPr>
                <w:rFonts w:ascii="Arial" w:hAnsi="Arial" w:cs="Arial"/>
              </w:rPr>
            </w:pPr>
          </w:p>
        </w:tc>
      </w:tr>
      <w:tr w:rsidR="00A140E5" w:rsidRPr="002D1641" w14:paraId="6216BFC7" w14:textId="77777777">
        <w:tc>
          <w:tcPr>
            <w:tcW w:w="1615" w:type="dxa"/>
            <w:tcBorders>
              <w:top w:val="nil"/>
              <w:left w:val="nil"/>
              <w:bottom w:val="nil"/>
              <w:right w:val="nil"/>
            </w:tcBorders>
          </w:tcPr>
          <w:p w14:paraId="74C75CFB"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1F46ED1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F015D98"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727087CD" w14:textId="77777777" w:rsidR="00A140E5" w:rsidRPr="002D1641" w:rsidRDefault="00A140E5" w:rsidP="004B018A">
            <w:pPr>
              <w:rPr>
                <w:rFonts w:ascii="Arial" w:hAnsi="Arial" w:cs="Arial"/>
              </w:rPr>
            </w:pPr>
          </w:p>
        </w:tc>
      </w:tr>
      <w:tr w:rsidR="00A140E5" w:rsidRPr="002D1641" w14:paraId="22936867" w14:textId="77777777">
        <w:tc>
          <w:tcPr>
            <w:tcW w:w="1615" w:type="dxa"/>
            <w:tcBorders>
              <w:top w:val="nil"/>
              <w:left w:val="nil"/>
              <w:bottom w:val="nil"/>
              <w:right w:val="nil"/>
            </w:tcBorders>
          </w:tcPr>
          <w:p w14:paraId="1DC81C52"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20F3464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FDB5554"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C653AF4" w14:textId="77777777" w:rsidR="00A140E5" w:rsidRPr="002D1641" w:rsidRDefault="00A140E5" w:rsidP="004B018A">
            <w:pPr>
              <w:rPr>
                <w:rFonts w:ascii="Arial" w:hAnsi="Arial" w:cs="Arial"/>
              </w:rPr>
            </w:pPr>
          </w:p>
        </w:tc>
      </w:tr>
      <w:tr w:rsidR="00A140E5" w:rsidRPr="002D1641" w14:paraId="3ADC7BF3" w14:textId="77777777">
        <w:tc>
          <w:tcPr>
            <w:tcW w:w="1615" w:type="dxa"/>
            <w:tcBorders>
              <w:top w:val="nil"/>
              <w:left w:val="nil"/>
              <w:bottom w:val="nil"/>
              <w:right w:val="nil"/>
            </w:tcBorders>
          </w:tcPr>
          <w:p w14:paraId="0C18EF05"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33963DC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5CBCBAA"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650F53A" w14:textId="77777777" w:rsidR="00A140E5" w:rsidRPr="002D1641" w:rsidRDefault="00A140E5" w:rsidP="004B018A">
            <w:pPr>
              <w:rPr>
                <w:rFonts w:ascii="Arial" w:hAnsi="Arial" w:cs="Arial"/>
              </w:rPr>
            </w:pPr>
          </w:p>
        </w:tc>
      </w:tr>
    </w:tbl>
    <w:p w14:paraId="378BF6DD"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10D3211A" w14:textId="77777777">
        <w:tc>
          <w:tcPr>
            <w:tcW w:w="1615" w:type="dxa"/>
            <w:tcBorders>
              <w:top w:val="nil"/>
              <w:left w:val="nil"/>
              <w:bottom w:val="nil"/>
              <w:right w:val="nil"/>
            </w:tcBorders>
          </w:tcPr>
          <w:p w14:paraId="0F8A511B"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485643F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07A1553"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5690ECA4" w14:textId="77777777" w:rsidR="00A140E5" w:rsidRPr="002D1641" w:rsidRDefault="00A140E5" w:rsidP="004B018A">
            <w:pPr>
              <w:rPr>
                <w:rFonts w:ascii="Arial" w:hAnsi="Arial" w:cs="Arial"/>
              </w:rPr>
            </w:pPr>
          </w:p>
        </w:tc>
      </w:tr>
      <w:tr w:rsidR="00A140E5" w:rsidRPr="002D1641" w14:paraId="70A6DE72" w14:textId="77777777">
        <w:tc>
          <w:tcPr>
            <w:tcW w:w="1615" w:type="dxa"/>
            <w:tcBorders>
              <w:top w:val="nil"/>
              <w:left w:val="nil"/>
              <w:bottom w:val="nil"/>
              <w:right w:val="nil"/>
            </w:tcBorders>
          </w:tcPr>
          <w:p w14:paraId="0EA9ADE7"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1E81270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BC2DC2E"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5D85CA18" w14:textId="77777777" w:rsidR="00A140E5" w:rsidRPr="002D1641" w:rsidRDefault="00A140E5" w:rsidP="004B018A">
            <w:pPr>
              <w:rPr>
                <w:rFonts w:ascii="Arial" w:hAnsi="Arial" w:cs="Arial"/>
              </w:rPr>
            </w:pPr>
          </w:p>
        </w:tc>
      </w:tr>
      <w:tr w:rsidR="00A140E5" w:rsidRPr="002D1641" w14:paraId="4F6CE185" w14:textId="77777777">
        <w:tc>
          <w:tcPr>
            <w:tcW w:w="1615" w:type="dxa"/>
            <w:tcBorders>
              <w:top w:val="nil"/>
              <w:left w:val="nil"/>
              <w:bottom w:val="nil"/>
              <w:right w:val="nil"/>
            </w:tcBorders>
          </w:tcPr>
          <w:p w14:paraId="4CB0B28D"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31BE9DD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8BB34E6"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0E940EF" w14:textId="77777777" w:rsidR="00A140E5" w:rsidRPr="002D1641" w:rsidRDefault="00A140E5" w:rsidP="004B018A">
            <w:pPr>
              <w:rPr>
                <w:rFonts w:ascii="Arial" w:hAnsi="Arial" w:cs="Arial"/>
              </w:rPr>
            </w:pPr>
          </w:p>
        </w:tc>
      </w:tr>
      <w:tr w:rsidR="00A140E5" w:rsidRPr="002D1641" w14:paraId="0A5BE98C" w14:textId="77777777">
        <w:tc>
          <w:tcPr>
            <w:tcW w:w="1615" w:type="dxa"/>
            <w:tcBorders>
              <w:top w:val="nil"/>
              <w:left w:val="nil"/>
              <w:bottom w:val="nil"/>
              <w:right w:val="nil"/>
            </w:tcBorders>
          </w:tcPr>
          <w:p w14:paraId="1F149D36"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74DFD7B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A62682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C43A69F" w14:textId="77777777" w:rsidR="00A140E5" w:rsidRPr="002D1641" w:rsidRDefault="00A140E5" w:rsidP="004B018A">
            <w:pPr>
              <w:rPr>
                <w:rFonts w:ascii="Arial" w:hAnsi="Arial" w:cs="Arial"/>
              </w:rPr>
            </w:pPr>
          </w:p>
        </w:tc>
      </w:tr>
    </w:tbl>
    <w:p w14:paraId="031B53CA"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3A25D17F" w14:textId="77777777">
        <w:tc>
          <w:tcPr>
            <w:tcW w:w="1615" w:type="dxa"/>
            <w:tcBorders>
              <w:top w:val="nil"/>
              <w:left w:val="nil"/>
              <w:bottom w:val="nil"/>
              <w:right w:val="nil"/>
            </w:tcBorders>
          </w:tcPr>
          <w:p w14:paraId="4A6A1B23"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639FF4B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A7D0481"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922766B" w14:textId="77777777" w:rsidR="00A140E5" w:rsidRPr="002D1641" w:rsidRDefault="00A140E5" w:rsidP="004B018A">
            <w:pPr>
              <w:rPr>
                <w:rFonts w:ascii="Arial" w:hAnsi="Arial" w:cs="Arial"/>
              </w:rPr>
            </w:pPr>
          </w:p>
        </w:tc>
      </w:tr>
      <w:tr w:rsidR="00A140E5" w:rsidRPr="002D1641" w14:paraId="7DA467E8" w14:textId="77777777">
        <w:tc>
          <w:tcPr>
            <w:tcW w:w="1615" w:type="dxa"/>
            <w:tcBorders>
              <w:top w:val="nil"/>
              <w:left w:val="nil"/>
              <w:bottom w:val="nil"/>
              <w:right w:val="nil"/>
            </w:tcBorders>
          </w:tcPr>
          <w:p w14:paraId="57E2BAE5"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3028C127"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686C678"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1B78A025" w14:textId="77777777" w:rsidR="00A140E5" w:rsidRPr="002D1641" w:rsidRDefault="00A140E5" w:rsidP="004B018A">
            <w:pPr>
              <w:rPr>
                <w:rFonts w:ascii="Arial" w:hAnsi="Arial" w:cs="Arial"/>
              </w:rPr>
            </w:pPr>
          </w:p>
        </w:tc>
      </w:tr>
      <w:tr w:rsidR="00A140E5" w:rsidRPr="002D1641" w14:paraId="0984257D" w14:textId="77777777">
        <w:tc>
          <w:tcPr>
            <w:tcW w:w="1615" w:type="dxa"/>
            <w:tcBorders>
              <w:top w:val="nil"/>
              <w:left w:val="nil"/>
              <w:bottom w:val="nil"/>
              <w:right w:val="nil"/>
            </w:tcBorders>
          </w:tcPr>
          <w:p w14:paraId="27331F87"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F4D356A"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0070644"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88821C4" w14:textId="77777777" w:rsidR="00A140E5" w:rsidRPr="002D1641" w:rsidRDefault="00A140E5" w:rsidP="004B018A">
            <w:pPr>
              <w:rPr>
                <w:rFonts w:ascii="Arial" w:hAnsi="Arial" w:cs="Arial"/>
              </w:rPr>
            </w:pPr>
          </w:p>
        </w:tc>
      </w:tr>
      <w:tr w:rsidR="00A140E5" w:rsidRPr="002D1641" w14:paraId="00FD6C07" w14:textId="77777777">
        <w:tc>
          <w:tcPr>
            <w:tcW w:w="1615" w:type="dxa"/>
            <w:tcBorders>
              <w:top w:val="nil"/>
              <w:left w:val="nil"/>
              <w:bottom w:val="nil"/>
              <w:right w:val="nil"/>
            </w:tcBorders>
          </w:tcPr>
          <w:p w14:paraId="2D9EDFE3"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42FFD923"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C39ED1A"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549F30A" w14:textId="77777777" w:rsidR="00A140E5" w:rsidRPr="002D1641" w:rsidRDefault="00A140E5" w:rsidP="004B018A">
            <w:pPr>
              <w:rPr>
                <w:rFonts w:ascii="Arial" w:hAnsi="Arial" w:cs="Arial"/>
              </w:rPr>
            </w:pPr>
          </w:p>
        </w:tc>
      </w:tr>
    </w:tbl>
    <w:p w14:paraId="1525EE29" w14:textId="77777777" w:rsidR="00A140E5" w:rsidRPr="002D1641" w:rsidRDefault="00A140E5" w:rsidP="00A140E5">
      <w:pPr>
        <w:pStyle w:val="BodyText"/>
        <w:rPr>
          <w:rFonts w:ascii="Arial" w:hAnsi="Arial" w:cs="Arial"/>
        </w:rPr>
      </w:pPr>
    </w:p>
    <w:sectPr w:rsidR="00A140E5" w:rsidRPr="002D1641" w:rsidSect="00DF2171">
      <w:headerReference w:type="default"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Darren Schreiber" w:date="2014-04-22T16:59:00Z" w:initials="DS">
    <w:p w14:paraId="6B2E556A" w14:textId="77777777" w:rsidR="00D96AEF" w:rsidRDefault="00D96AEF">
      <w:pPr>
        <w:pStyle w:val="CommentText"/>
      </w:pPr>
      <w:r>
        <w:rPr>
          <w:rStyle w:val="CommentReference"/>
        </w:rPr>
        <w:annotationRef/>
      </w:r>
      <w:r>
        <w:t>I am not quite sure this represents what we talked about. I am more interested in the ability to save line-specific settings and import them then the mechanics of a string. The spec should reflect the intended use of this functionality, and optionally how it will work. The “why” is missing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7F427" w14:textId="77777777" w:rsidR="00D96AEF" w:rsidRDefault="00D96AEF">
      <w:r>
        <w:separator/>
      </w:r>
    </w:p>
  </w:endnote>
  <w:endnote w:type="continuationSeparator" w:id="0">
    <w:p w14:paraId="5E2CA912" w14:textId="77777777" w:rsidR="00D96AEF" w:rsidRDefault="00D9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0533C" w14:textId="77777777" w:rsidR="00D96AEF" w:rsidRPr="00BF372E" w:rsidRDefault="00D96AEF"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2D03F9">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2D03F9">
      <w:rPr>
        <w:rStyle w:val="PageNumber"/>
        <w:rFonts w:ascii="Arial" w:hAnsi="Arial" w:cs="Arial"/>
        <w:noProof/>
        <w:sz w:val="18"/>
        <w:szCs w:val="18"/>
      </w:rPr>
      <w:t>6</w:t>
    </w:r>
    <w:r w:rsidRPr="0092790E">
      <w:rPr>
        <w:rStyle w:val="PageNumber"/>
        <w:rFonts w:ascii="Arial" w:hAnsi="Arial" w:cs="Arial"/>
        <w:sz w:val="18"/>
        <w:szCs w:val="18"/>
      </w:rPr>
      <w:fldChar w:fldCharType="end"/>
    </w:r>
  </w:p>
  <w:p w14:paraId="59860740" w14:textId="77777777" w:rsidR="00D96AEF" w:rsidRPr="00DF2171" w:rsidRDefault="00D96AEF" w:rsidP="00DF2171">
    <w:pPr>
      <w:pStyle w:val="Footer"/>
      <w:jc w:val="center"/>
      <w:rPr>
        <w:rFonts w:ascii="Arial" w:hAnsi="Arial" w:cs="Arial"/>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8636" w14:textId="77777777" w:rsidR="00D96AEF" w:rsidRPr="00DF2171" w:rsidRDefault="00D96AEF"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15660" w14:textId="77777777" w:rsidR="00D96AEF" w:rsidRDefault="00D96AEF">
      <w:r>
        <w:separator/>
      </w:r>
    </w:p>
  </w:footnote>
  <w:footnote w:type="continuationSeparator" w:id="0">
    <w:p w14:paraId="0681C3E3" w14:textId="77777777" w:rsidR="00D96AEF" w:rsidRDefault="00D96A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5C5C5" w14:textId="77777777" w:rsidR="00D96AEF" w:rsidRPr="00135403" w:rsidRDefault="00D96AEF" w:rsidP="000B778C">
    <w:pPr>
      <w:pStyle w:val="Header"/>
      <w:pBdr>
        <w:bottom w:val="single" w:sz="18" w:space="1" w:color="auto"/>
      </w:pBdr>
      <w:tabs>
        <w:tab w:val="clear" w:pos="8640"/>
        <w:tab w:val="right" w:pos="9360"/>
      </w:tabs>
      <w:spacing w:before="0" w:after="0"/>
      <w:ind w:left="0"/>
      <w:rPr>
        <w:rFonts w:ascii="Arial" w:hAnsi="Arial" w:cs="Arial"/>
        <w:b/>
        <w:sz w:val="20"/>
        <w:szCs w:val="20"/>
      </w:rPr>
    </w:pPr>
    <w:r>
      <w:rPr>
        <w:rFonts w:ascii="Arial" w:hAnsi="Arial"/>
        <w:b/>
        <w:sz w:val="20"/>
        <w:szCs w:val="20"/>
      </w:rPr>
      <w:fldChar w:fldCharType="begin"/>
    </w:r>
    <w:r>
      <w:rPr>
        <w:rFonts w:ascii="Arial" w:hAnsi="Arial"/>
        <w:b/>
        <w:sz w:val="20"/>
        <w:szCs w:val="20"/>
      </w:rPr>
      <w:instrText xml:space="preserve"> SUBJECT  "Kazoo.js - WebRTC / RTMP Library"  \* MERGEFORMAT </w:instrText>
    </w:r>
    <w:r>
      <w:rPr>
        <w:rFonts w:ascii="Arial" w:hAnsi="Arial"/>
        <w:b/>
        <w:sz w:val="20"/>
        <w:szCs w:val="20"/>
      </w:rPr>
      <w:fldChar w:fldCharType="separate"/>
    </w:r>
    <w:r>
      <w:rPr>
        <w:rFonts w:ascii="Arial" w:hAnsi="Arial"/>
        <w:b/>
        <w:sz w:val="20"/>
        <w:szCs w:val="20"/>
      </w:rPr>
      <w:t>Kazoo.js - WebRTC / RTMP Library</w:t>
    </w:r>
    <w:r>
      <w:rPr>
        <w:rFonts w:ascii="Arial" w:hAnsi="Arial"/>
        <w:b/>
        <w:sz w:val="20"/>
        <w:szCs w:val="20"/>
      </w:rPr>
      <w:fldChar w:fldCharType="end"/>
    </w:r>
  </w:p>
  <w:p w14:paraId="6F90E251" w14:textId="77777777" w:rsidR="00D96AEF" w:rsidRPr="00DF2171" w:rsidRDefault="00D96AEF" w:rsidP="00DF21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6348" w14:textId="77777777" w:rsidR="00D96AEF" w:rsidRPr="000B778C" w:rsidRDefault="00D96AEF" w:rsidP="000B778C">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5E"/>
    <w:multiLevelType w:val="hybridMultilevel"/>
    <w:tmpl w:val="6210584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5941696"/>
    <w:multiLevelType w:val="hybridMultilevel"/>
    <w:tmpl w:val="408CB6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7293ECA"/>
    <w:multiLevelType w:val="hybridMultilevel"/>
    <w:tmpl w:val="D0D620D8"/>
    <w:lvl w:ilvl="0" w:tplc="8D88FE48">
      <w:start w:val="1"/>
      <w:numFmt w:val="bullet"/>
      <w:pStyle w:val="Bullet1"/>
      <w:lvlText w:val=""/>
      <w:lvlJc w:val="left"/>
      <w:pPr>
        <w:tabs>
          <w:tab w:val="num" w:pos="720"/>
        </w:tabs>
        <w:ind w:left="720" w:hanging="360"/>
      </w:pPr>
      <w:rPr>
        <w:rFonts w:ascii="Symbol" w:hAnsi="Symbol" w:hint="default"/>
      </w:rPr>
    </w:lvl>
    <w:lvl w:ilvl="1" w:tplc="B650C06E" w:tentative="1">
      <w:start w:val="1"/>
      <w:numFmt w:val="bullet"/>
      <w:lvlText w:val="o"/>
      <w:lvlJc w:val="left"/>
      <w:pPr>
        <w:tabs>
          <w:tab w:val="num" w:pos="1440"/>
        </w:tabs>
        <w:ind w:left="1440" w:hanging="360"/>
      </w:pPr>
      <w:rPr>
        <w:rFonts w:ascii="Courier New" w:hAnsi="Courier New" w:hint="default"/>
      </w:rPr>
    </w:lvl>
    <w:lvl w:ilvl="2" w:tplc="AE405A50" w:tentative="1">
      <w:start w:val="1"/>
      <w:numFmt w:val="bullet"/>
      <w:lvlText w:val=""/>
      <w:lvlJc w:val="left"/>
      <w:pPr>
        <w:tabs>
          <w:tab w:val="num" w:pos="2160"/>
        </w:tabs>
        <w:ind w:left="2160" w:hanging="360"/>
      </w:pPr>
      <w:rPr>
        <w:rFonts w:ascii="Wingdings" w:hAnsi="Wingdings" w:hint="default"/>
      </w:rPr>
    </w:lvl>
    <w:lvl w:ilvl="3" w:tplc="1BEA4266" w:tentative="1">
      <w:start w:val="1"/>
      <w:numFmt w:val="bullet"/>
      <w:lvlText w:val=""/>
      <w:lvlJc w:val="left"/>
      <w:pPr>
        <w:tabs>
          <w:tab w:val="num" w:pos="2880"/>
        </w:tabs>
        <w:ind w:left="2880" w:hanging="360"/>
      </w:pPr>
      <w:rPr>
        <w:rFonts w:ascii="Symbol" w:hAnsi="Symbol" w:hint="default"/>
      </w:rPr>
    </w:lvl>
    <w:lvl w:ilvl="4" w:tplc="B01C8EAC" w:tentative="1">
      <w:start w:val="1"/>
      <w:numFmt w:val="bullet"/>
      <w:lvlText w:val="o"/>
      <w:lvlJc w:val="left"/>
      <w:pPr>
        <w:tabs>
          <w:tab w:val="num" w:pos="3600"/>
        </w:tabs>
        <w:ind w:left="3600" w:hanging="360"/>
      </w:pPr>
      <w:rPr>
        <w:rFonts w:ascii="Courier New" w:hAnsi="Courier New" w:hint="default"/>
      </w:rPr>
    </w:lvl>
    <w:lvl w:ilvl="5" w:tplc="FB245C5A" w:tentative="1">
      <w:start w:val="1"/>
      <w:numFmt w:val="bullet"/>
      <w:lvlText w:val=""/>
      <w:lvlJc w:val="left"/>
      <w:pPr>
        <w:tabs>
          <w:tab w:val="num" w:pos="4320"/>
        </w:tabs>
        <w:ind w:left="4320" w:hanging="360"/>
      </w:pPr>
      <w:rPr>
        <w:rFonts w:ascii="Wingdings" w:hAnsi="Wingdings" w:hint="default"/>
      </w:rPr>
    </w:lvl>
    <w:lvl w:ilvl="6" w:tplc="54D4A76A" w:tentative="1">
      <w:start w:val="1"/>
      <w:numFmt w:val="bullet"/>
      <w:lvlText w:val=""/>
      <w:lvlJc w:val="left"/>
      <w:pPr>
        <w:tabs>
          <w:tab w:val="num" w:pos="5040"/>
        </w:tabs>
        <w:ind w:left="5040" w:hanging="360"/>
      </w:pPr>
      <w:rPr>
        <w:rFonts w:ascii="Symbol" w:hAnsi="Symbol" w:hint="default"/>
      </w:rPr>
    </w:lvl>
    <w:lvl w:ilvl="7" w:tplc="FB0C95B6" w:tentative="1">
      <w:start w:val="1"/>
      <w:numFmt w:val="bullet"/>
      <w:lvlText w:val="o"/>
      <w:lvlJc w:val="left"/>
      <w:pPr>
        <w:tabs>
          <w:tab w:val="num" w:pos="5760"/>
        </w:tabs>
        <w:ind w:left="5760" w:hanging="360"/>
      </w:pPr>
      <w:rPr>
        <w:rFonts w:ascii="Courier New" w:hAnsi="Courier New" w:hint="default"/>
      </w:rPr>
    </w:lvl>
    <w:lvl w:ilvl="8" w:tplc="0C101FFE" w:tentative="1">
      <w:start w:val="1"/>
      <w:numFmt w:val="bullet"/>
      <w:lvlText w:val=""/>
      <w:lvlJc w:val="left"/>
      <w:pPr>
        <w:tabs>
          <w:tab w:val="num" w:pos="6480"/>
        </w:tabs>
        <w:ind w:left="6480" w:hanging="360"/>
      </w:pPr>
      <w:rPr>
        <w:rFonts w:ascii="Wingdings" w:hAnsi="Wingdings" w:hint="default"/>
      </w:rPr>
    </w:lvl>
  </w:abstractNum>
  <w:abstractNum w:abstractNumId="3">
    <w:nsid w:val="22827AED"/>
    <w:multiLevelType w:val="hybridMultilevel"/>
    <w:tmpl w:val="633EA9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D5F6259"/>
    <w:multiLevelType w:val="hybridMultilevel"/>
    <w:tmpl w:val="7042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41E7B"/>
    <w:multiLevelType w:val="multilevel"/>
    <w:tmpl w:val="603C5802"/>
    <w:lvl w:ilvl="0">
      <w:start w:val="1"/>
      <w:numFmt w:val="decimal"/>
      <w:pStyle w:val="Heading1"/>
      <w:lvlText w:val="%1"/>
      <w:lvlJc w:val="left"/>
      <w:pPr>
        <w:tabs>
          <w:tab w:val="num" w:pos="432"/>
        </w:tabs>
        <w:ind w:left="432" w:hanging="432"/>
      </w:pPr>
      <w:rPr>
        <w:rFonts w:hint="default"/>
        <w:b/>
        <w:sz w:val="28"/>
        <w:szCs w:val="28"/>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A242D22"/>
    <w:multiLevelType w:val="hybridMultilevel"/>
    <w:tmpl w:val="2B58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7269A"/>
    <w:multiLevelType w:val="hybridMultilevel"/>
    <w:tmpl w:val="29145D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5EF071E6"/>
    <w:multiLevelType w:val="hybridMultilevel"/>
    <w:tmpl w:val="8932DB9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0">
    <w:nsid w:val="6D8A20F4"/>
    <w:multiLevelType w:val="hybridMultilevel"/>
    <w:tmpl w:val="CD920C62"/>
    <w:lvl w:ilvl="0" w:tplc="52D06CDA">
      <w:numFmt w:val="bullet"/>
      <w:lvlText w:val="-"/>
      <w:lvlJc w:val="left"/>
      <w:pPr>
        <w:ind w:left="936" w:hanging="360"/>
      </w:pPr>
      <w:rPr>
        <w:rFonts w:ascii="Arial" w:eastAsia="Times New Roman" w:hAnsi="Arial"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510A83B8">
      <w:start w:val="2"/>
      <w:numFmt w:val="bullet"/>
      <w:lvlText w:val=""/>
      <w:lvlJc w:val="left"/>
      <w:pPr>
        <w:ind w:left="3096" w:hanging="360"/>
      </w:pPr>
      <w:rPr>
        <w:rFonts w:ascii="Symbol" w:eastAsia="Times New Roman" w:hAnsi="Symbol" w:cs="Aria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6F0F5E84"/>
    <w:multiLevelType w:val="hybridMultilevel"/>
    <w:tmpl w:val="5D78345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7853565B"/>
    <w:multiLevelType w:val="hybridMultilevel"/>
    <w:tmpl w:val="548E61C8"/>
    <w:lvl w:ilvl="0" w:tplc="04090001">
      <w:start w:val="1"/>
      <w:numFmt w:val="bullet"/>
      <w:lvlText w:val=""/>
      <w:lvlJc w:val="left"/>
      <w:pPr>
        <w:ind w:left="1361" w:hanging="360"/>
      </w:pPr>
      <w:rPr>
        <w:rFonts w:ascii="Symbol" w:hAnsi="Symbol" w:hint="default"/>
      </w:rPr>
    </w:lvl>
    <w:lvl w:ilvl="1" w:tplc="04090003">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13">
    <w:nsid w:val="7A9D1BB9"/>
    <w:multiLevelType w:val="hybridMultilevel"/>
    <w:tmpl w:val="39106584"/>
    <w:lvl w:ilvl="0" w:tplc="96FCB67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10"/>
  </w:num>
  <w:num w:numId="5">
    <w:abstractNumId w:val="3"/>
  </w:num>
  <w:num w:numId="6">
    <w:abstractNumId w:val="8"/>
  </w:num>
  <w:num w:numId="7">
    <w:abstractNumId w:val="7"/>
  </w:num>
  <w:num w:numId="8">
    <w:abstractNumId w:val="1"/>
  </w:num>
  <w:num w:numId="9">
    <w:abstractNumId w:val="12"/>
  </w:num>
  <w:num w:numId="10">
    <w:abstractNumId w:val="11"/>
  </w:num>
  <w:num w:numId="11">
    <w:abstractNumId w:val="0"/>
  </w:num>
  <w:num w:numId="12">
    <w:abstractNumId w:val="4"/>
  </w:num>
  <w:num w:numId="13">
    <w:abstractNumId w:val="6"/>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18"/>
    <w:rsid w:val="000005FC"/>
    <w:rsid w:val="00001ADC"/>
    <w:rsid w:val="00002AD5"/>
    <w:rsid w:val="00011D7D"/>
    <w:rsid w:val="00013D70"/>
    <w:rsid w:val="00017A45"/>
    <w:rsid w:val="00024279"/>
    <w:rsid w:val="00026229"/>
    <w:rsid w:val="00032ED4"/>
    <w:rsid w:val="00033045"/>
    <w:rsid w:val="00033D32"/>
    <w:rsid w:val="0003656A"/>
    <w:rsid w:val="00040BBF"/>
    <w:rsid w:val="00046537"/>
    <w:rsid w:val="000510C7"/>
    <w:rsid w:val="00053575"/>
    <w:rsid w:val="00053BC1"/>
    <w:rsid w:val="00065DDC"/>
    <w:rsid w:val="00072BA9"/>
    <w:rsid w:val="00073398"/>
    <w:rsid w:val="000904B4"/>
    <w:rsid w:val="00091378"/>
    <w:rsid w:val="000A1317"/>
    <w:rsid w:val="000A3E7B"/>
    <w:rsid w:val="000B3583"/>
    <w:rsid w:val="000B778C"/>
    <w:rsid w:val="000C705B"/>
    <w:rsid w:val="000D0607"/>
    <w:rsid w:val="000D211A"/>
    <w:rsid w:val="000D7DAF"/>
    <w:rsid w:val="000F0D87"/>
    <w:rsid w:val="000F3B1C"/>
    <w:rsid w:val="000F56C6"/>
    <w:rsid w:val="00105E9E"/>
    <w:rsid w:val="00112477"/>
    <w:rsid w:val="001124F2"/>
    <w:rsid w:val="00114F3D"/>
    <w:rsid w:val="00123995"/>
    <w:rsid w:val="001244F3"/>
    <w:rsid w:val="001264F6"/>
    <w:rsid w:val="001321C7"/>
    <w:rsid w:val="00135403"/>
    <w:rsid w:val="0014009C"/>
    <w:rsid w:val="00152DFA"/>
    <w:rsid w:val="0015524F"/>
    <w:rsid w:val="001702B0"/>
    <w:rsid w:val="001706B5"/>
    <w:rsid w:val="00172F69"/>
    <w:rsid w:val="00174288"/>
    <w:rsid w:val="001744DF"/>
    <w:rsid w:val="00181870"/>
    <w:rsid w:val="00185367"/>
    <w:rsid w:val="00190C51"/>
    <w:rsid w:val="001931E6"/>
    <w:rsid w:val="00193EB9"/>
    <w:rsid w:val="001A1402"/>
    <w:rsid w:val="001A325B"/>
    <w:rsid w:val="001A3A00"/>
    <w:rsid w:val="001A69AB"/>
    <w:rsid w:val="001B134A"/>
    <w:rsid w:val="001B599D"/>
    <w:rsid w:val="001C326A"/>
    <w:rsid w:val="001D0ABD"/>
    <w:rsid w:val="001E29ED"/>
    <w:rsid w:val="001E7A20"/>
    <w:rsid w:val="001F049D"/>
    <w:rsid w:val="001F2748"/>
    <w:rsid w:val="001F497B"/>
    <w:rsid w:val="0020385A"/>
    <w:rsid w:val="00220E38"/>
    <w:rsid w:val="00223E79"/>
    <w:rsid w:val="00225897"/>
    <w:rsid w:val="0023474F"/>
    <w:rsid w:val="0024420D"/>
    <w:rsid w:val="00245D1E"/>
    <w:rsid w:val="00253400"/>
    <w:rsid w:val="0025686B"/>
    <w:rsid w:val="00257578"/>
    <w:rsid w:val="00260DC2"/>
    <w:rsid w:val="00267E85"/>
    <w:rsid w:val="00274B52"/>
    <w:rsid w:val="002765EE"/>
    <w:rsid w:val="00280471"/>
    <w:rsid w:val="00287249"/>
    <w:rsid w:val="00287772"/>
    <w:rsid w:val="00292851"/>
    <w:rsid w:val="00293836"/>
    <w:rsid w:val="00296AF8"/>
    <w:rsid w:val="00297CB7"/>
    <w:rsid w:val="002A0A70"/>
    <w:rsid w:val="002B1932"/>
    <w:rsid w:val="002B3594"/>
    <w:rsid w:val="002C3AEC"/>
    <w:rsid w:val="002C4657"/>
    <w:rsid w:val="002D03F9"/>
    <w:rsid w:val="002D0B74"/>
    <w:rsid w:val="002D1641"/>
    <w:rsid w:val="002D393A"/>
    <w:rsid w:val="002D42FC"/>
    <w:rsid w:val="002D7971"/>
    <w:rsid w:val="002D7B4E"/>
    <w:rsid w:val="002E5ECF"/>
    <w:rsid w:val="002E62CD"/>
    <w:rsid w:val="002E6B06"/>
    <w:rsid w:val="002E6E0D"/>
    <w:rsid w:val="002F0D75"/>
    <w:rsid w:val="002F46CE"/>
    <w:rsid w:val="002F66B9"/>
    <w:rsid w:val="002F7908"/>
    <w:rsid w:val="00301E47"/>
    <w:rsid w:val="00302E5E"/>
    <w:rsid w:val="00305B55"/>
    <w:rsid w:val="0031592A"/>
    <w:rsid w:val="003225D3"/>
    <w:rsid w:val="0032372D"/>
    <w:rsid w:val="00323FF0"/>
    <w:rsid w:val="003260E0"/>
    <w:rsid w:val="003275AD"/>
    <w:rsid w:val="0033038F"/>
    <w:rsid w:val="00331526"/>
    <w:rsid w:val="00333453"/>
    <w:rsid w:val="0033354C"/>
    <w:rsid w:val="0035086F"/>
    <w:rsid w:val="003518CD"/>
    <w:rsid w:val="003548B3"/>
    <w:rsid w:val="0035633B"/>
    <w:rsid w:val="00363D0C"/>
    <w:rsid w:val="00370FF2"/>
    <w:rsid w:val="003736E4"/>
    <w:rsid w:val="00382A4D"/>
    <w:rsid w:val="003912C3"/>
    <w:rsid w:val="00394046"/>
    <w:rsid w:val="003B0E98"/>
    <w:rsid w:val="003B2084"/>
    <w:rsid w:val="003B3FEE"/>
    <w:rsid w:val="003B4B79"/>
    <w:rsid w:val="003C36A1"/>
    <w:rsid w:val="003E6C9A"/>
    <w:rsid w:val="003F2F78"/>
    <w:rsid w:val="003F3BD2"/>
    <w:rsid w:val="003F60AB"/>
    <w:rsid w:val="00400934"/>
    <w:rsid w:val="004110CD"/>
    <w:rsid w:val="00411E82"/>
    <w:rsid w:val="0042056A"/>
    <w:rsid w:val="00423B3F"/>
    <w:rsid w:val="00427DBF"/>
    <w:rsid w:val="00430C2A"/>
    <w:rsid w:val="00432D0C"/>
    <w:rsid w:val="0043321D"/>
    <w:rsid w:val="004359BD"/>
    <w:rsid w:val="004459E8"/>
    <w:rsid w:val="00446075"/>
    <w:rsid w:val="004549F7"/>
    <w:rsid w:val="00470680"/>
    <w:rsid w:val="00473DD5"/>
    <w:rsid w:val="00473DF5"/>
    <w:rsid w:val="00476249"/>
    <w:rsid w:val="004820A8"/>
    <w:rsid w:val="00490557"/>
    <w:rsid w:val="00493A96"/>
    <w:rsid w:val="00495E49"/>
    <w:rsid w:val="00497D50"/>
    <w:rsid w:val="004A071A"/>
    <w:rsid w:val="004A12A9"/>
    <w:rsid w:val="004A1B6A"/>
    <w:rsid w:val="004A3B48"/>
    <w:rsid w:val="004A506D"/>
    <w:rsid w:val="004A66BD"/>
    <w:rsid w:val="004B018A"/>
    <w:rsid w:val="004B0B91"/>
    <w:rsid w:val="004B3EF8"/>
    <w:rsid w:val="004C3630"/>
    <w:rsid w:val="004C4402"/>
    <w:rsid w:val="004C611F"/>
    <w:rsid w:val="004D1698"/>
    <w:rsid w:val="004D35D1"/>
    <w:rsid w:val="004D57ED"/>
    <w:rsid w:val="004E40DA"/>
    <w:rsid w:val="004E4A32"/>
    <w:rsid w:val="004F21B1"/>
    <w:rsid w:val="0050001A"/>
    <w:rsid w:val="00511BC9"/>
    <w:rsid w:val="00516679"/>
    <w:rsid w:val="005228F7"/>
    <w:rsid w:val="00522B16"/>
    <w:rsid w:val="0052417D"/>
    <w:rsid w:val="005331DC"/>
    <w:rsid w:val="0053327B"/>
    <w:rsid w:val="00534323"/>
    <w:rsid w:val="00540BC3"/>
    <w:rsid w:val="005431ED"/>
    <w:rsid w:val="00564A57"/>
    <w:rsid w:val="00564F34"/>
    <w:rsid w:val="00567672"/>
    <w:rsid w:val="00570127"/>
    <w:rsid w:val="00580340"/>
    <w:rsid w:val="005807C0"/>
    <w:rsid w:val="00581CD0"/>
    <w:rsid w:val="005837AF"/>
    <w:rsid w:val="00586DEE"/>
    <w:rsid w:val="00592892"/>
    <w:rsid w:val="005955C3"/>
    <w:rsid w:val="0059724C"/>
    <w:rsid w:val="005A05F0"/>
    <w:rsid w:val="005A21FE"/>
    <w:rsid w:val="005B200D"/>
    <w:rsid w:val="005B5C98"/>
    <w:rsid w:val="005C58B1"/>
    <w:rsid w:val="005D48CF"/>
    <w:rsid w:val="005D72B9"/>
    <w:rsid w:val="005D7DDA"/>
    <w:rsid w:val="005E14F6"/>
    <w:rsid w:val="005E1521"/>
    <w:rsid w:val="005E50B9"/>
    <w:rsid w:val="005E7E32"/>
    <w:rsid w:val="005F04B6"/>
    <w:rsid w:val="005F0D7D"/>
    <w:rsid w:val="005F4CF0"/>
    <w:rsid w:val="005F6818"/>
    <w:rsid w:val="005F6A0E"/>
    <w:rsid w:val="0061441E"/>
    <w:rsid w:val="00616BC0"/>
    <w:rsid w:val="006347EB"/>
    <w:rsid w:val="00636B8A"/>
    <w:rsid w:val="00640AC3"/>
    <w:rsid w:val="0064284B"/>
    <w:rsid w:val="006428BE"/>
    <w:rsid w:val="00643096"/>
    <w:rsid w:val="00645767"/>
    <w:rsid w:val="00650BB0"/>
    <w:rsid w:val="0065137C"/>
    <w:rsid w:val="00654429"/>
    <w:rsid w:val="006554B1"/>
    <w:rsid w:val="00655E8E"/>
    <w:rsid w:val="00673528"/>
    <w:rsid w:val="00673B3F"/>
    <w:rsid w:val="0067579B"/>
    <w:rsid w:val="00676E2F"/>
    <w:rsid w:val="00687027"/>
    <w:rsid w:val="00691ADF"/>
    <w:rsid w:val="0069495C"/>
    <w:rsid w:val="00696318"/>
    <w:rsid w:val="006A0357"/>
    <w:rsid w:val="006A2325"/>
    <w:rsid w:val="006A3EA2"/>
    <w:rsid w:val="006B6FF4"/>
    <w:rsid w:val="006D678D"/>
    <w:rsid w:val="006D7A2B"/>
    <w:rsid w:val="006E4FE9"/>
    <w:rsid w:val="006E6E2A"/>
    <w:rsid w:val="006F0BB4"/>
    <w:rsid w:val="006F1091"/>
    <w:rsid w:val="006F4990"/>
    <w:rsid w:val="006F65BB"/>
    <w:rsid w:val="007004AD"/>
    <w:rsid w:val="0070152E"/>
    <w:rsid w:val="00704A08"/>
    <w:rsid w:val="00707FE3"/>
    <w:rsid w:val="00715ECB"/>
    <w:rsid w:val="00716073"/>
    <w:rsid w:val="007210D1"/>
    <w:rsid w:val="00723BD9"/>
    <w:rsid w:val="0072675D"/>
    <w:rsid w:val="00726E55"/>
    <w:rsid w:val="00733282"/>
    <w:rsid w:val="00746686"/>
    <w:rsid w:val="00753980"/>
    <w:rsid w:val="007633CF"/>
    <w:rsid w:val="007641F5"/>
    <w:rsid w:val="007668C8"/>
    <w:rsid w:val="007676D6"/>
    <w:rsid w:val="00773ABE"/>
    <w:rsid w:val="00773CDE"/>
    <w:rsid w:val="00773FD5"/>
    <w:rsid w:val="0078337D"/>
    <w:rsid w:val="00784D59"/>
    <w:rsid w:val="00786034"/>
    <w:rsid w:val="00790438"/>
    <w:rsid w:val="00797279"/>
    <w:rsid w:val="007A0F4E"/>
    <w:rsid w:val="007A5D2D"/>
    <w:rsid w:val="007B7C75"/>
    <w:rsid w:val="007D5D2D"/>
    <w:rsid w:val="007E0EC0"/>
    <w:rsid w:val="007F034D"/>
    <w:rsid w:val="007F199A"/>
    <w:rsid w:val="007F4620"/>
    <w:rsid w:val="007F5B64"/>
    <w:rsid w:val="007F5FF8"/>
    <w:rsid w:val="008017DB"/>
    <w:rsid w:val="00807835"/>
    <w:rsid w:val="008152BE"/>
    <w:rsid w:val="00817936"/>
    <w:rsid w:val="00820D17"/>
    <w:rsid w:val="00822633"/>
    <w:rsid w:val="0082537D"/>
    <w:rsid w:val="00827F5D"/>
    <w:rsid w:val="00833349"/>
    <w:rsid w:val="00836595"/>
    <w:rsid w:val="00840CAD"/>
    <w:rsid w:val="00841735"/>
    <w:rsid w:val="00842762"/>
    <w:rsid w:val="008428DB"/>
    <w:rsid w:val="00843A0C"/>
    <w:rsid w:val="008443A1"/>
    <w:rsid w:val="00844D35"/>
    <w:rsid w:val="00847828"/>
    <w:rsid w:val="00872566"/>
    <w:rsid w:val="00880734"/>
    <w:rsid w:val="00886DE4"/>
    <w:rsid w:val="00887155"/>
    <w:rsid w:val="008A247F"/>
    <w:rsid w:val="008A2B85"/>
    <w:rsid w:val="008A4E8A"/>
    <w:rsid w:val="008A753A"/>
    <w:rsid w:val="008B15C9"/>
    <w:rsid w:val="008B3083"/>
    <w:rsid w:val="008C0EFA"/>
    <w:rsid w:val="008C30EA"/>
    <w:rsid w:val="008C5587"/>
    <w:rsid w:val="008E2491"/>
    <w:rsid w:val="008E7683"/>
    <w:rsid w:val="008F5793"/>
    <w:rsid w:val="00906A3C"/>
    <w:rsid w:val="00911C5E"/>
    <w:rsid w:val="00921043"/>
    <w:rsid w:val="00922A2F"/>
    <w:rsid w:val="009236D4"/>
    <w:rsid w:val="00924B81"/>
    <w:rsid w:val="009322FF"/>
    <w:rsid w:val="0093405A"/>
    <w:rsid w:val="00935DB8"/>
    <w:rsid w:val="00940A26"/>
    <w:rsid w:val="00945428"/>
    <w:rsid w:val="00945E97"/>
    <w:rsid w:val="0094748B"/>
    <w:rsid w:val="00951807"/>
    <w:rsid w:val="00954850"/>
    <w:rsid w:val="00956F42"/>
    <w:rsid w:val="00962CBB"/>
    <w:rsid w:val="00963145"/>
    <w:rsid w:val="00964E70"/>
    <w:rsid w:val="009650D9"/>
    <w:rsid w:val="00993809"/>
    <w:rsid w:val="009A09D6"/>
    <w:rsid w:val="009A38DE"/>
    <w:rsid w:val="009A4EF4"/>
    <w:rsid w:val="009B0091"/>
    <w:rsid w:val="009B1604"/>
    <w:rsid w:val="009B3D5D"/>
    <w:rsid w:val="009B3E86"/>
    <w:rsid w:val="009D0582"/>
    <w:rsid w:val="009D0AF9"/>
    <w:rsid w:val="009D411C"/>
    <w:rsid w:val="009D6764"/>
    <w:rsid w:val="009D6BAE"/>
    <w:rsid w:val="009E31FE"/>
    <w:rsid w:val="009E60C5"/>
    <w:rsid w:val="009E6290"/>
    <w:rsid w:val="009E79A0"/>
    <w:rsid w:val="009F274D"/>
    <w:rsid w:val="009F45BE"/>
    <w:rsid w:val="009F650A"/>
    <w:rsid w:val="00A015CA"/>
    <w:rsid w:val="00A125AA"/>
    <w:rsid w:val="00A13EED"/>
    <w:rsid w:val="00A140E5"/>
    <w:rsid w:val="00A14FF1"/>
    <w:rsid w:val="00A20272"/>
    <w:rsid w:val="00A22D42"/>
    <w:rsid w:val="00A25E62"/>
    <w:rsid w:val="00A40BF1"/>
    <w:rsid w:val="00A43665"/>
    <w:rsid w:val="00A45B38"/>
    <w:rsid w:val="00A50328"/>
    <w:rsid w:val="00A56536"/>
    <w:rsid w:val="00A60368"/>
    <w:rsid w:val="00A66C95"/>
    <w:rsid w:val="00A725E0"/>
    <w:rsid w:val="00A74D5B"/>
    <w:rsid w:val="00A8262F"/>
    <w:rsid w:val="00A93746"/>
    <w:rsid w:val="00A97825"/>
    <w:rsid w:val="00A97CB0"/>
    <w:rsid w:val="00AA0FA6"/>
    <w:rsid w:val="00AA1545"/>
    <w:rsid w:val="00AB21F7"/>
    <w:rsid w:val="00AB7F19"/>
    <w:rsid w:val="00AC187C"/>
    <w:rsid w:val="00AC3B89"/>
    <w:rsid w:val="00AC688C"/>
    <w:rsid w:val="00AC694E"/>
    <w:rsid w:val="00AD4A7B"/>
    <w:rsid w:val="00AD4CDF"/>
    <w:rsid w:val="00AD6D3A"/>
    <w:rsid w:val="00AE23FD"/>
    <w:rsid w:val="00AE6DD8"/>
    <w:rsid w:val="00B04055"/>
    <w:rsid w:val="00B062F1"/>
    <w:rsid w:val="00B06494"/>
    <w:rsid w:val="00B11DD5"/>
    <w:rsid w:val="00B13466"/>
    <w:rsid w:val="00B13ED7"/>
    <w:rsid w:val="00B166B6"/>
    <w:rsid w:val="00B17F01"/>
    <w:rsid w:val="00B2139D"/>
    <w:rsid w:val="00B22281"/>
    <w:rsid w:val="00B26413"/>
    <w:rsid w:val="00B30318"/>
    <w:rsid w:val="00B3304C"/>
    <w:rsid w:val="00B52D5D"/>
    <w:rsid w:val="00B611BC"/>
    <w:rsid w:val="00B62030"/>
    <w:rsid w:val="00B64198"/>
    <w:rsid w:val="00B65101"/>
    <w:rsid w:val="00B65FF0"/>
    <w:rsid w:val="00B806C7"/>
    <w:rsid w:val="00B811F4"/>
    <w:rsid w:val="00B8488F"/>
    <w:rsid w:val="00B85782"/>
    <w:rsid w:val="00B85AF8"/>
    <w:rsid w:val="00B9066F"/>
    <w:rsid w:val="00B97D2A"/>
    <w:rsid w:val="00BA7CE1"/>
    <w:rsid w:val="00BB48B8"/>
    <w:rsid w:val="00BC1005"/>
    <w:rsid w:val="00BD12A2"/>
    <w:rsid w:val="00BD41A8"/>
    <w:rsid w:val="00BD6706"/>
    <w:rsid w:val="00BE17A2"/>
    <w:rsid w:val="00BF3C02"/>
    <w:rsid w:val="00BF5866"/>
    <w:rsid w:val="00C11FFD"/>
    <w:rsid w:val="00C12713"/>
    <w:rsid w:val="00C12F0E"/>
    <w:rsid w:val="00C1500C"/>
    <w:rsid w:val="00C165BB"/>
    <w:rsid w:val="00C21D49"/>
    <w:rsid w:val="00C27815"/>
    <w:rsid w:val="00C36526"/>
    <w:rsid w:val="00C6349D"/>
    <w:rsid w:val="00C72E79"/>
    <w:rsid w:val="00C755D0"/>
    <w:rsid w:val="00C757CA"/>
    <w:rsid w:val="00C8102A"/>
    <w:rsid w:val="00C91E4A"/>
    <w:rsid w:val="00CA10CC"/>
    <w:rsid w:val="00CA587B"/>
    <w:rsid w:val="00CB26EC"/>
    <w:rsid w:val="00CB2E48"/>
    <w:rsid w:val="00CB2E71"/>
    <w:rsid w:val="00CB36F5"/>
    <w:rsid w:val="00CD1ABA"/>
    <w:rsid w:val="00CD359D"/>
    <w:rsid w:val="00CE4475"/>
    <w:rsid w:val="00CE6689"/>
    <w:rsid w:val="00CE6FAC"/>
    <w:rsid w:val="00CE7B9E"/>
    <w:rsid w:val="00CF2BBE"/>
    <w:rsid w:val="00CF5FBD"/>
    <w:rsid w:val="00CF7ADA"/>
    <w:rsid w:val="00CF7AEE"/>
    <w:rsid w:val="00D0031C"/>
    <w:rsid w:val="00D0412A"/>
    <w:rsid w:val="00D046F0"/>
    <w:rsid w:val="00D16139"/>
    <w:rsid w:val="00D21C6D"/>
    <w:rsid w:val="00D24D98"/>
    <w:rsid w:val="00D316A7"/>
    <w:rsid w:val="00D34AB1"/>
    <w:rsid w:val="00D350C6"/>
    <w:rsid w:val="00D362F6"/>
    <w:rsid w:val="00D401F0"/>
    <w:rsid w:val="00D40F5E"/>
    <w:rsid w:val="00D43DC6"/>
    <w:rsid w:val="00D61C69"/>
    <w:rsid w:val="00D64186"/>
    <w:rsid w:val="00D71A63"/>
    <w:rsid w:val="00D7318D"/>
    <w:rsid w:val="00D750AA"/>
    <w:rsid w:val="00D7768F"/>
    <w:rsid w:val="00D8552E"/>
    <w:rsid w:val="00D855CB"/>
    <w:rsid w:val="00D86414"/>
    <w:rsid w:val="00D864FD"/>
    <w:rsid w:val="00D86897"/>
    <w:rsid w:val="00D86AA7"/>
    <w:rsid w:val="00D9442A"/>
    <w:rsid w:val="00D96AEF"/>
    <w:rsid w:val="00DA0E63"/>
    <w:rsid w:val="00DA10F0"/>
    <w:rsid w:val="00DA75BC"/>
    <w:rsid w:val="00DB211E"/>
    <w:rsid w:val="00DB41A1"/>
    <w:rsid w:val="00DB6490"/>
    <w:rsid w:val="00DC2DB0"/>
    <w:rsid w:val="00DC3966"/>
    <w:rsid w:val="00DC3EED"/>
    <w:rsid w:val="00DC5C6E"/>
    <w:rsid w:val="00DD181E"/>
    <w:rsid w:val="00DF20B1"/>
    <w:rsid w:val="00DF2171"/>
    <w:rsid w:val="00DF378A"/>
    <w:rsid w:val="00DF7491"/>
    <w:rsid w:val="00E00EA3"/>
    <w:rsid w:val="00E01918"/>
    <w:rsid w:val="00E16585"/>
    <w:rsid w:val="00E17010"/>
    <w:rsid w:val="00E17696"/>
    <w:rsid w:val="00E232D3"/>
    <w:rsid w:val="00E31A3D"/>
    <w:rsid w:val="00E32245"/>
    <w:rsid w:val="00E32716"/>
    <w:rsid w:val="00E33C29"/>
    <w:rsid w:val="00E35E0C"/>
    <w:rsid w:val="00E36699"/>
    <w:rsid w:val="00E370EA"/>
    <w:rsid w:val="00E4291B"/>
    <w:rsid w:val="00E46480"/>
    <w:rsid w:val="00E47C7D"/>
    <w:rsid w:val="00E5313F"/>
    <w:rsid w:val="00E6046B"/>
    <w:rsid w:val="00E6090B"/>
    <w:rsid w:val="00E640D7"/>
    <w:rsid w:val="00E72AF6"/>
    <w:rsid w:val="00E72F40"/>
    <w:rsid w:val="00E749C7"/>
    <w:rsid w:val="00E85E9F"/>
    <w:rsid w:val="00EA2B23"/>
    <w:rsid w:val="00EB70BE"/>
    <w:rsid w:val="00EC3E7D"/>
    <w:rsid w:val="00EC429B"/>
    <w:rsid w:val="00ED0F84"/>
    <w:rsid w:val="00ED19E8"/>
    <w:rsid w:val="00EE3AC3"/>
    <w:rsid w:val="00EE40B4"/>
    <w:rsid w:val="00EF73BD"/>
    <w:rsid w:val="00F214E8"/>
    <w:rsid w:val="00F2753A"/>
    <w:rsid w:val="00F36839"/>
    <w:rsid w:val="00F37C24"/>
    <w:rsid w:val="00F40DA1"/>
    <w:rsid w:val="00F45653"/>
    <w:rsid w:val="00F4747F"/>
    <w:rsid w:val="00F51CD7"/>
    <w:rsid w:val="00F533D1"/>
    <w:rsid w:val="00F57E4B"/>
    <w:rsid w:val="00F67541"/>
    <w:rsid w:val="00F71159"/>
    <w:rsid w:val="00F75B33"/>
    <w:rsid w:val="00F826ED"/>
    <w:rsid w:val="00F83170"/>
    <w:rsid w:val="00F87225"/>
    <w:rsid w:val="00F873C8"/>
    <w:rsid w:val="00FB0202"/>
    <w:rsid w:val="00FB27CC"/>
    <w:rsid w:val="00FB2ED9"/>
    <w:rsid w:val="00FB6D3E"/>
    <w:rsid w:val="00FB7D42"/>
    <w:rsid w:val="00FC4436"/>
    <w:rsid w:val="00FD6B83"/>
    <w:rsid w:val="00FE0E1D"/>
    <w:rsid w:val="00FE1B95"/>
    <w:rsid w:val="00FE2653"/>
    <w:rsid w:val="00FE28EA"/>
    <w:rsid w:val="00FE500A"/>
    <w:rsid w:val="00FE59F7"/>
    <w:rsid w:val="00FE6F7E"/>
    <w:rsid w:val="00FF324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8F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lainText">
    <w:name w:val="Plain Text"/>
    <w:basedOn w:val="Normal"/>
    <w:link w:val="PlainTextChar"/>
    <w:uiPriority w:val="99"/>
    <w:unhideWhenUsed/>
    <w:rsid w:val="00592892"/>
    <w:pPr>
      <w:spacing w:before="0" w:after="0"/>
      <w:ind w:left="0"/>
      <w:jc w:val="left"/>
    </w:pPr>
    <w:rPr>
      <w:rFonts w:ascii="Calibri" w:eastAsia="Calibri" w:hAnsi="Calibri"/>
      <w:sz w:val="22"/>
      <w:szCs w:val="21"/>
    </w:rPr>
  </w:style>
  <w:style w:type="character" w:customStyle="1" w:styleId="PlainTextChar">
    <w:name w:val="Plain Text Char"/>
    <w:link w:val="PlainText"/>
    <w:uiPriority w:val="99"/>
    <w:rsid w:val="00592892"/>
    <w:rPr>
      <w:rFonts w:ascii="Calibri" w:eastAsia="Calibri" w:hAnsi="Calibri"/>
      <w:sz w:val="22"/>
      <w:szCs w:val="21"/>
    </w:rPr>
  </w:style>
  <w:style w:type="paragraph" w:styleId="ListParagraph">
    <w:name w:val="List Paragraph"/>
    <w:basedOn w:val="Normal"/>
    <w:uiPriority w:val="34"/>
    <w:qFormat/>
    <w:rsid w:val="00567672"/>
    <w:pPr>
      <w:ind w:left="720"/>
      <w:contextualSpacing/>
    </w:pPr>
  </w:style>
  <w:style w:type="character" w:customStyle="1" w:styleId="HeaderChar">
    <w:name w:val="Header Char"/>
    <w:aliases w:val="h Char,Header/Footer Char,header odd Char,header Char,Hyphen Char,NCDOT Header Char"/>
    <w:link w:val="Header"/>
    <w:uiPriority w:val="99"/>
    <w:rsid w:val="00D24D98"/>
    <w:rPr>
      <w:sz w:val="24"/>
      <w:szCs w:val="24"/>
    </w:rPr>
  </w:style>
  <w:style w:type="paragraph" w:customStyle="1" w:styleId="SectionIntro">
    <w:name w:val="Section Intro"/>
    <w:basedOn w:val="Normal"/>
    <w:autoRedefine/>
    <w:rsid w:val="00267E85"/>
    <w:pPr>
      <w:tabs>
        <w:tab w:val="center" w:pos="4680"/>
      </w:tabs>
      <w:spacing w:before="0" w:after="120"/>
      <w:ind w:left="0"/>
      <w:jc w:val="center"/>
    </w:pPr>
    <w:rPr>
      <w:b/>
      <w:bCs/>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PlainText">
    <w:name w:val="Plain Text"/>
    <w:basedOn w:val="Normal"/>
    <w:link w:val="PlainTextChar"/>
    <w:uiPriority w:val="99"/>
    <w:unhideWhenUsed/>
    <w:rsid w:val="00592892"/>
    <w:pPr>
      <w:spacing w:before="0" w:after="0"/>
      <w:ind w:left="0"/>
      <w:jc w:val="left"/>
    </w:pPr>
    <w:rPr>
      <w:rFonts w:ascii="Calibri" w:eastAsia="Calibri" w:hAnsi="Calibri"/>
      <w:sz w:val="22"/>
      <w:szCs w:val="21"/>
    </w:rPr>
  </w:style>
  <w:style w:type="character" w:customStyle="1" w:styleId="PlainTextChar">
    <w:name w:val="Plain Text Char"/>
    <w:link w:val="PlainText"/>
    <w:uiPriority w:val="99"/>
    <w:rsid w:val="00592892"/>
    <w:rPr>
      <w:rFonts w:ascii="Calibri" w:eastAsia="Calibri" w:hAnsi="Calibri"/>
      <w:sz w:val="22"/>
      <w:szCs w:val="21"/>
    </w:rPr>
  </w:style>
  <w:style w:type="paragraph" w:styleId="ListParagraph">
    <w:name w:val="List Paragraph"/>
    <w:basedOn w:val="Normal"/>
    <w:uiPriority w:val="34"/>
    <w:qFormat/>
    <w:rsid w:val="00567672"/>
    <w:pPr>
      <w:ind w:left="720"/>
      <w:contextualSpacing/>
    </w:pPr>
  </w:style>
  <w:style w:type="character" w:customStyle="1" w:styleId="HeaderChar">
    <w:name w:val="Header Char"/>
    <w:aliases w:val="h Char,Header/Footer Char,header odd Char,header Char,Hyphen Char,NCDOT Header Char"/>
    <w:link w:val="Header"/>
    <w:uiPriority w:val="99"/>
    <w:rsid w:val="00D24D98"/>
    <w:rPr>
      <w:sz w:val="24"/>
      <w:szCs w:val="24"/>
    </w:rPr>
  </w:style>
  <w:style w:type="paragraph" w:customStyle="1" w:styleId="SectionIntro">
    <w:name w:val="Section Intro"/>
    <w:basedOn w:val="Normal"/>
    <w:autoRedefine/>
    <w:rsid w:val="00267E85"/>
    <w:pPr>
      <w:tabs>
        <w:tab w:val="center" w:pos="4680"/>
      </w:tabs>
      <w:spacing w:before="0" w:after="120"/>
      <w:ind w:left="0"/>
      <w:jc w:val="center"/>
    </w:pPr>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6466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github.com/2600hz/webph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wncloud\Shared\Company%20Templates\Product%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3438-685F-0340-B61B-321218E5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\Users\JR\owncloud\Shared\Company Templates\Product Specification.dotx</Template>
  <TotalTime>126</TotalTime>
  <Pages>6</Pages>
  <Words>923</Words>
  <Characters>5266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Engineering Dept</Manager>
  <Company>2600hz, Inc.</Company>
  <LinksUpToDate>false</LinksUpToDate>
  <CharactersWithSpaces>6177</CharactersWithSpaces>
  <SharedDoc>false</SharedDoc>
  <HyperlinkBase/>
  <HLinks>
    <vt:vector size="132" baseType="variant">
      <vt:variant>
        <vt:i4>1572927</vt:i4>
      </vt:variant>
      <vt:variant>
        <vt:i4>131</vt:i4>
      </vt:variant>
      <vt:variant>
        <vt:i4>0</vt:i4>
      </vt:variant>
      <vt:variant>
        <vt:i4>5</vt:i4>
      </vt:variant>
      <vt:variant>
        <vt:lpwstr/>
      </vt:variant>
      <vt:variant>
        <vt:lpwstr>_Toc180482614</vt:lpwstr>
      </vt:variant>
      <vt:variant>
        <vt:i4>1572927</vt:i4>
      </vt:variant>
      <vt:variant>
        <vt:i4>125</vt:i4>
      </vt:variant>
      <vt:variant>
        <vt:i4>0</vt:i4>
      </vt:variant>
      <vt:variant>
        <vt:i4>5</vt:i4>
      </vt:variant>
      <vt:variant>
        <vt:lpwstr/>
      </vt:variant>
      <vt:variant>
        <vt:lpwstr>_Toc180482613</vt:lpwstr>
      </vt:variant>
      <vt:variant>
        <vt:i4>1572927</vt:i4>
      </vt:variant>
      <vt:variant>
        <vt:i4>119</vt:i4>
      </vt:variant>
      <vt:variant>
        <vt:i4>0</vt:i4>
      </vt:variant>
      <vt:variant>
        <vt:i4>5</vt:i4>
      </vt:variant>
      <vt:variant>
        <vt:lpwstr/>
      </vt:variant>
      <vt:variant>
        <vt:lpwstr>_Toc180482612</vt:lpwstr>
      </vt:variant>
      <vt:variant>
        <vt:i4>1572927</vt:i4>
      </vt:variant>
      <vt:variant>
        <vt:i4>113</vt:i4>
      </vt:variant>
      <vt:variant>
        <vt:i4>0</vt:i4>
      </vt:variant>
      <vt:variant>
        <vt:i4>5</vt:i4>
      </vt:variant>
      <vt:variant>
        <vt:lpwstr/>
      </vt:variant>
      <vt:variant>
        <vt:lpwstr>_Toc180482611</vt:lpwstr>
      </vt:variant>
      <vt:variant>
        <vt:i4>1572927</vt:i4>
      </vt:variant>
      <vt:variant>
        <vt:i4>107</vt:i4>
      </vt:variant>
      <vt:variant>
        <vt:i4>0</vt:i4>
      </vt:variant>
      <vt:variant>
        <vt:i4>5</vt:i4>
      </vt:variant>
      <vt:variant>
        <vt:lpwstr/>
      </vt:variant>
      <vt:variant>
        <vt:lpwstr>_Toc180482610</vt:lpwstr>
      </vt:variant>
      <vt:variant>
        <vt:i4>1638463</vt:i4>
      </vt:variant>
      <vt:variant>
        <vt:i4>101</vt:i4>
      </vt:variant>
      <vt:variant>
        <vt:i4>0</vt:i4>
      </vt:variant>
      <vt:variant>
        <vt:i4>5</vt:i4>
      </vt:variant>
      <vt:variant>
        <vt:lpwstr/>
      </vt:variant>
      <vt:variant>
        <vt:lpwstr>_Toc180482609</vt:lpwstr>
      </vt:variant>
      <vt:variant>
        <vt:i4>1638463</vt:i4>
      </vt:variant>
      <vt:variant>
        <vt:i4>95</vt:i4>
      </vt:variant>
      <vt:variant>
        <vt:i4>0</vt:i4>
      </vt:variant>
      <vt:variant>
        <vt:i4>5</vt:i4>
      </vt:variant>
      <vt:variant>
        <vt:lpwstr/>
      </vt:variant>
      <vt:variant>
        <vt:lpwstr>_Toc180482608</vt:lpwstr>
      </vt:variant>
      <vt:variant>
        <vt:i4>1638463</vt:i4>
      </vt:variant>
      <vt:variant>
        <vt:i4>89</vt:i4>
      </vt:variant>
      <vt:variant>
        <vt:i4>0</vt:i4>
      </vt:variant>
      <vt:variant>
        <vt:i4>5</vt:i4>
      </vt:variant>
      <vt:variant>
        <vt:lpwstr/>
      </vt:variant>
      <vt:variant>
        <vt:lpwstr>_Toc180482607</vt:lpwstr>
      </vt:variant>
      <vt:variant>
        <vt:i4>1638463</vt:i4>
      </vt:variant>
      <vt:variant>
        <vt:i4>83</vt:i4>
      </vt:variant>
      <vt:variant>
        <vt:i4>0</vt:i4>
      </vt:variant>
      <vt:variant>
        <vt:i4>5</vt:i4>
      </vt:variant>
      <vt:variant>
        <vt:lpwstr/>
      </vt:variant>
      <vt:variant>
        <vt:lpwstr>_Toc180482606</vt:lpwstr>
      </vt:variant>
      <vt:variant>
        <vt:i4>1638463</vt:i4>
      </vt:variant>
      <vt:variant>
        <vt:i4>77</vt:i4>
      </vt:variant>
      <vt:variant>
        <vt:i4>0</vt:i4>
      </vt:variant>
      <vt:variant>
        <vt:i4>5</vt:i4>
      </vt:variant>
      <vt:variant>
        <vt:lpwstr/>
      </vt:variant>
      <vt:variant>
        <vt:lpwstr>_Toc180482605</vt:lpwstr>
      </vt:variant>
      <vt:variant>
        <vt:i4>1638463</vt:i4>
      </vt:variant>
      <vt:variant>
        <vt:i4>71</vt:i4>
      </vt:variant>
      <vt:variant>
        <vt:i4>0</vt:i4>
      </vt:variant>
      <vt:variant>
        <vt:i4>5</vt:i4>
      </vt:variant>
      <vt:variant>
        <vt:lpwstr/>
      </vt:variant>
      <vt:variant>
        <vt:lpwstr>_Toc180482604</vt:lpwstr>
      </vt:variant>
      <vt:variant>
        <vt:i4>1638463</vt:i4>
      </vt:variant>
      <vt:variant>
        <vt:i4>65</vt:i4>
      </vt:variant>
      <vt:variant>
        <vt:i4>0</vt:i4>
      </vt:variant>
      <vt:variant>
        <vt:i4>5</vt:i4>
      </vt:variant>
      <vt:variant>
        <vt:lpwstr/>
      </vt:variant>
      <vt:variant>
        <vt:lpwstr>_Toc180482603</vt:lpwstr>
      </vt:variant>
      <vt:variant>
        <vt:i4>1638463</vt:i4>
      </vt:variant>
      <vt:variant>
        <vt:i4>59</vt:i4>
      </vt:variant>
      <vt:variant>
        <vt:i4>0</vt:i4>
      </vt:variant>
      <vt:variant>
        <vt:i4>5</vt:i4>
      </vt:variant>
      <vt:variant>
        <vt:lpwstr/>
      </vt:variant>
      <vt:variant>
        <vt:lpwstr>_Toc180482602</vt:lpwstr>
      </vt:variant>
      <vt:variant>
        <vt:i4>1638463</vt:i4>
      </vt:variant>
      <vt:variant>
        <vt:i4>53</vt:i4>
      </vt:variant>
      <vt:variant>
        <vt:i4>0</vt:i4>
      </vt:variant>
      <vt:variant>
        <vt:i4>5</vt:i4>
      </vt:variant>
      <vt:variant>
        <vt:lpwstr/>
      </vt:variant>
      <vt:variant>
        <vt:lpwstr>_Toc180482601</vt:lpwstr>
      </vt:variant>
      <vt:variant>
        <vt:i4>1638463</vt:i4>
      </vt:variant>
      <vt:variant>
        <vt:i4>47</vt:i4>
      </vt:variant>
      <vt:variant>
        <vt:i4>0</vt:i4>
      </vt:variant>
      <vt:variant>
        <vt:i4>5</vt:i4>
      </vt:variant>
      <vt:variant>
        <vt:lpwstr/>
      </vt:variant>
      <vt:variant>
        <vt:lpwstr>_Toc180482600</vt:lpwstr>
      </vt:variant>
      <vt:variant>
        <vt:i4>1048636</vt:i4>
      </vt:variant>
      <vt:variant>
        <vt:i4>41</vt:i4>
      </vt:variant>
      <vt:variant>
        <vt:i4>0</vt:i4>
      </vt:variant>
      <vt:variant>
        <vt:i4>5</vt:i4>
      </vt:variant>
      <vt:variant>
        <vt:lpwstr/>
      </vt:variant>
      <vt:variant>
        <vt:lpwstr>_Toc180482599</vt:lpwstr>
      </vt:variant>
      <vt:variant>
        <vt:i4>1048636</vt:i4>
      </vt:variant>
      <vt:variant>
        <vt:i4>35</vt:i4>
      </vt:variant>
      <vt:variant>
        <vt:i4>0</vt:i4>
      </vt:variant>
      <vt:variant>
        <vt:i4>5</vt:i4>
      </vt:variant>
      <vt:variant>
        <vt:lpwstr/>
      </vt:variant>
      <vt:variant>
        <vt:lpwstr>_Toc180482598</vt:lpwstr>
      </vt:variant>
      <vt:variant>
        <vt:i4>1048636</vt:i4>
      </vt:variant>
      <vt:variant>
        <vt:i4>29</vt:i4>
      </vt:variant>
      <vt:variant>
        <vt:i4>0</vt:i4>
      </vt:variant>
      <vt:variant>
        <vt:i4>5</vt:i4>
      </vt:variant>
      <vt:variant>
        <vt:lpwstr/>
      </vt:variant>
      <vt:variant>
        <vt:lpwstr>_Toc180482597</vt:lpwstr>
      </vt:variant>
      <vt:variant>
        <vt:i4>1048636</vt:i4>
      </vt:variant>
      <vt:variant>
        <vt:i4>23</vt:i4>
      </vt:variant>
      <vt:variant>
        <vt:i4>0</vt:i4>
      </vt:variant>
      <vt:variant>
        <vt:i4>5</vt:i4>
      </vt:variant>
      <vt:variant>
        <vt:lpwstr/>
      </vt:variant>
      <vt:variant>
        <vt:lpwstr>_Toc180482596</vt:lpwstr>
      </vt:variant>
      <vt:variant>
        <vt:i4>1048636</vt:i4>
      </vt:variant>
      <vt:variant>
        <vt:i4>17</vt:i4>
      </vt:variant>
      <vt:variant>
        <vt:i4>0</vt:i4>
      </vt:variant>
      <vt:variant>
        <vt:i4>5</vt:i4>
      </vt:variant>
      <vt:variant>
        <vt:lpwstr/>
      </vt:variant>
      <vt:variant>
        <vt:lpwstr>_Toc180482595</vt:lpwstr>
      </vt:variant>
      <vt:variant>
        <vt:i4>1048636</vt:i4>
      </vt:variant>
      <vt:variant>
        <vt:i4>11</vt:i4>
      </vt:variant>
      <vt:variant>
        <vt:i4>0</vt:i4>
      </vt:variant>
      <vt:variant>
        <vt:i4>5</vt:i4>
      </vt:variant>
      <vt:variant>
        <vt:lpwstr/>
      </vt:variant>
      <vt:variant>
        <vt:lpwstr>_Toc180482594</vt:lpwstr>
      </vt:variant>
      <vt:variant>
        <vt:i4>1048636</vt:i4>
      </vt:variant>
      <vt:variant>
        <vt:i4>5</vt:i4>
      </vt:variant>
      <vt:variant>
        <vt:i4>0</vt:i4>
      </vt:variant>
      <vt:variant>
        <vt:i4>5</vt:i4>
      </vt:variant>
      <vt:variant>
        <vt:lpwstr/>
      </vt:variant>
      <vt:variant>
        <vt:lpwstr>_Toc180482593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Kazoo.js - WebRTC / RTMP Library</dc:subject>
  <dc:creator>Temp</dc:creator>
  <cp:keywords>Specifications, Product, Definition, Technical, Documentation, Specs</cp:keywords>
  <cp:lastModifiedBy>Darren Schreiber</cp:lastModifiedBy>
  <cp:revision>7</cp:revision>
  <cp:lastPrinted>2013-05-24T00:46:00Z</cp:lastPrinted>
  <dcterms:created xsi:type="dcterms:W3CDTF">2014-04-08T17:58:00Z</dcterms:created>
  <dcterms:modified xsi:type="dcterms:W3CDTF">2014-04-23T01:19:00Z</dcterms:modified>
  <cp:category>Product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