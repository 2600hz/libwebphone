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833FF" w14:textId="77777777" w:rsidR="00CA587B" w:rsidRPr="002D1641" w:rsidRDefault="00E20924" w:rsidP="00E20924">
      <w:pPr>
        <w:pStyle w:val="Title"/>
        <w:rPr>
          <w:rFonts w:ascii="Arial" w:hAnsi="Arial" w:cs="Arial"/>
        </w:rPr>
      </w:pPr>
      <w:bookmarkStart w:id="0" w:name="_Toc523878296"/>
      <w:bookmarkStart w:id="1" w:name="_Toc521978636"/>
      <w:r>
        <w:rPr>
          <w:rFonts w:ascii="Arial" w:hAnsi="Arial" w:cs="Arial"/>
        </w:rPr>
        <w:t>html/css softphone</w:t>
      </w:r>
    </w:p>
    <w:p w14:paraId="108F91DC"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6EDB5EB0" w14:textId="77777777" w:rsidR="00011D7D" w:rsidRPr="002D1641" w:rsidRDefault="00011D7D">
      <w:pPr>
        <w:pStyle w:val="InfoBlue"/>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14:paraId="55FBA67D" w14:textId="77777777" w:rsidTr="00F57E4B">
        <w:tc>
          <w:tcPr>
            <w:tcW w:w="956" w:type="dxa"/>
            <w:shd w:val="clear" w:color="auto" w:fill="D9D9D9"/>
          </w:tcPr>
          <w:p w14:paraId="70CC87DC" w14:textId="77777777"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14:paraId="718501EC" w14:textId="77777777" w:rsidR="00011D7D" w:rsidRPr="002D1641" w:rsidRDefault="00011D7D">
            <w:pPr>
              <w:pStyle w:val="tabletxt"/>
              <w:jc w:val="center"/>
              <w:rPr>
                <w:rFonts w:ascii="Arial" w:hAnsi="Arial"/>
                <w:b/>
                <w:bCs/>
              </w:rPr>
            </w:pPr>
            <w:r w:rsidRPr="002D1641">
              <w:rPr>
                <w:rFonts w:ascii="Arial" w:hAnsi="Arial"/>
                <w:b/>
                <w:bCs/>
              </w:rPr>
              <w:t>Implemented</w:t>
            </w:r>
          </w:p>
          <w:p w14:paraId="16A7B672"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3B0EE2B2" w14:textId="77777777" w:rsidR="00011D7D" w:rsidRPr="002D1641" w:rsidRDefault="00011D7D">
            <w:pPr>
              <w:pStyle w:val="tabletxt"/>
              <w:jc w:val="center"/>
              <w:rPr>
                <w:rFonts w:ascii="Arial" w:hAnsi="Arial"/>
                <w:b/>
                <w:bCs/>
              </w:rPr>
            </w:pPr>
            <w:r w:rsidRPr="002D1641">
              <w:rPr>
                <w:rFonts w:ascii="Arial" w:hAnsi="Arial"/>
                <w:b/>
                <w:bCs/>
              </w:rPr>
              <w:t>Revision</w:t>
            </w:r>
          </w:p>
          <w:p w14:paraId="451B91BE" w14:textId="77777777"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14:paraId="4DB30003" w14:textId="77777777" w:rsidR="00011D7D" w:rsidRPr="002D1641" w:rsidRDefault="00011D7D">
            <w:pPr>
              <w:pStyle w:val="tabletxt"/>
              <w:jc w:val="center"/>
              <w:rPr>
                <w:rFonts w:ascii="Arial" w:hAnsi="Arial"/>
                <w:b/>
                <w:bCs/>
              </w:rPr>
            </w:pPr>
            <w:r w:rsidRPr="002D1641">
              <w:rPr>
                <w:rFonts w:ascii="Arial" w:hAnsi="Arial"/>
                <w:b/>
                <w:bCs/>
              </w:rPr>
              <w:t>Approved</w:t>
            </w:r>
          </w:p>
          <w:p w14:paraId="671452B2"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11B56E2E" w14:textId="77777777" w:rsidR="00011D7D" w:rsidRPr="002D1641" w:rsidRDefault="00011D7D">
            <w:pPr>
              <w:pStyle w:val="tabletxt"/>
              <w:jc w:val="center"/>
              <w:rPr>
                <w:rFonts w:ascii="Arial" w:hAnsi="Arial"/>
                <w:b/>
                <w:bCs/>
              </w:rPr>
            </w:pPr>
            <w:r w:rsidRPr="002D1641">
              <w:rPr>
                <w:rFonts w:ascii="Arial" w:hAnsi="Arial"/>
                <w:b/>
                <w:bCs/>
              </w:rPr>
              <w:t>Approval</w:t>
            </w:r>
          </w:p>
          <w:p w14:paraId="78508352" w14:textId="77777777"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14:paraId="43CACBDD" w14:textId="77777777"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14:paraId="2D811E1A" w14:textId="77777777" w:rsidTr="00F57E4B">
        <w:tc>
          <w:tcPr>
            <w:tcW w:w="956" w:type="dxa"/>
          </w:tcPr>
          <w:p w14:paraId="322EF502" w14:textId="77777777"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1625" w:type="dxa"/>
          </w:tcPr>
          <w:p w14:paraId="4E7A2145" w14:textId="77777777" w:rsidR="00011D7D" w:rsidRPr="004C3630" w:rsidRDefault="00011D7D" w:rsidP="00C72E79">
            <w:pPr>
              <w:pStyle w:val="Tabletext"/>
              <w:rPr>
                <w:rFonts w:cs="Arial"/>
              </w:rPr>
            </w:pPr>
          </w:p>
        </w:tc>
        <w:tc>
          <w:tcPr>
            <w:tcW w:w="1364" w:type="dxa"/>
          </w:tcPr>
          <w:p w14:paraId="3E5B4236" w14:textId="77777777" w:rsidR="00011D7D" w:rsidRPr="004C3630" w:rsidRDefault="00011D7D">
            <w:pPr>
              <w:pStyle w:val="Tabletext"/>
              <w:rPr>
                <w:rFonts w:cs="Arial"/>
              </w:rPr>
            </w:pPr>
          </w:p>
        </w:tc>
        <w:tc>
          <w:tcPr>
            <w:tcW w:w="1180" w:type="dxa"/>
          </w:tcPr>
          <w:p w14:paraId="4E07EBE8" w14:textId="77777777" w:rsidR="00011D7D" w:rsidRPr="004C3630" w:rsidRDefault="00011D7D">
            <w:pPr>
              <w:pStyle w:val="Tabletext"/>
              <w:rPr>
                <w:rFonts w:cs="Arial"/>
              </w:rPr>
            </w:pPr>
          </w:p>
        </w:tc>
        <w:tc>
          <w:tcPr>
            <w:tcW w:w="1364" w:type="dxa"/>
          </w:tcPr>
          <w:p w14:paraId="20F1F867" w14:textId="77777777" w:rsidR="00011D7D" w:rsidRPr="004C3630" w:rsidRDefault="00011D7D">
            <w:pPr>
              <w:pStyle w:val="Tabletext"/>
              <w:rPr>
                <w:rFonts w:cs="Arial"/>
              </w:rPr>
            </w:pPr>
          </w:p>
        </w:tc>
        <w:tc>
          <w:tcPr>
            <w:tcW w:w="2331" w:type="dxa"/>
          </w:tcPr>
          <w:p w14:paraId="7DD34814" w14:textId="77777777" w:rsidR="00011D7D" w:rsidRPr="002D1641" w:rsidRDefault="00011D7D" w:rsidP="00135403">
            <w:pPr>
              <w:pStyle w:val="Tabletext"/>
              <w:rPr>
                <w:rFonts w:cs="Arial"/>
              </w:rPr>
            </w:pPr>
            <w:r w:rsidRPr="002D1641">
              <w:rPr>
                <w:rFonts w:cs="Arial"/>
              </w:rPr>
              <w:t xml:space="preserve">Initial </w:t>
            </w:r>
            <w:r w:rsidR="00945E97" w:rsidRPr="002D1641">
              <w:rPr>
                <w:rFonts w:cs="Arial"/>
              </w:rPr>
              <w:t xml:space="preserve">Design </w:t>
            </w:r>
            <w:r w:rsidR="00135403">
              <w:rPr>
                <w:rFonts w:cs="Arial"/>
              </w:rPr>
              <w:t>D</w:t>
            </w:r>
            <w:r w:rsidRPr="002D1641">
              <w:rPr>
                <w:rFonts w:cs="Arial"/>
              </w:rPr>
              <w:t>raft</w:t>
            </w:r>
          </w:p>
        </w:tc>
      </w:tr>
    </w:tbl>
    <w:p w14:paraId="4D6CA895" w14:textId="77777777" w:rsidR="00CA587B" w:rsidRPr="002D1641" w:rsidRDefault="00CA587B" w:rsidP="00F533D1">
      <w:pPr>
        <w:spacing w:before="180" w:after="120"/>
        <w:ind w:left="0"/>
        <w:rPr>
          <w:rFonts w:ascii="Arial" w:hAnsi="Arial" w:cs="Arial"/>
        </w:rPr>
      </w:pPr>
      <w:r w:rsidRPr="002D1641">
        <w:rPr>
          <w:rFonts w:ascii="Arial" w:hAnsi="Arial" w:cs="Arial"/>
          <w:b/>
          <w:i/>
          <w:iCs/>
          <w:color w:val="0000FF"/>
          <w:sz w:val="28"/>
          <w:szCs w:val="28"/>
        </w:rPr>
        <w:br w:type="page"/>
      </w:r>
    </w:p>
    <w:p w14:paraId="5C8C2D80" w14:textId="77777777" w:rsidR="00CA587B" w:rsidRPr="002D1641" w:rsidRDefault="00CA587B" w:rsidP="00CA587B">
      <w:pPr>
        <w:pStyle w:val="InfoBlue"/>
        <w:keepLines/>
        <w:widowControl/>
        <w:tabs>
          <w:tab w:val="left" w:pos="1080"/>
        </w:tabs>
        <w:ind w:left="0"/>
        <w:rPr>
          <w:rFonts w:ascii="Arial" w:hAnsi="Arial" w:cs="Arial"/>
        </w:rPr>
      </w:pPr>
    </w:p>
    <w:p w14:paraId="08BA6B62" w14:textId="77777777" w:rsidR="00011D7D" w:rsidRPr="002D1641" w:rsidRDefault="00011D7D">
      <w:pPr>
        <w:pStyle w:val="Title"/>
        <w:rPr>
          <w:rFonts w:ascii="Arial" w:hAnsi="Arial" w:cs="Arial"/>
        </w:rPr>
      </w:pPr>
      <w:r w:rsidRPr="002D1641">
        <w:rPr>
          <w:rFonts w:ascii="Arial" w:hAnsi="Arial" w:cs="Arial"/>
        </w:rPr>
        <w:t>TABLE OF CONTENTS</w:t>
      </w:r>
    </w:p>
    <w:p w14:paraId="72B646F2" w14:textId="77777777" w:rsidR="00531E31" w:rsidRDefault="00BD12A2">
      <w:pPr>
        <w:pStyle w:val="TOC1"/>
        <w:rPr>
          <w:rFonts w:asciiTheme="minorHAnsi" w:eastAsiaTheme="minorEastAsia" w:hAnsiTheme="minorHAnsi" w:cstheme="minorBidi"/>
          <w:b w:val="0"/>
          <w:bCs w:val="0"/>
          <w:caps w:val="0"/>
          <w:sz w:val="22"/>
          <w:szCs w:val="22"/>
        </w:rPr>
      </w:pPr>
      <w:r w:rsidRPr="002D1641">
        <w:rPr>
          <w:rFonts w:ascii="Arial" w:hAnsi="Arial" w:cs="Arial"/>
          <w:caps w:val="0"/>
        </w:rPr>
        <w:fldChar w:fldCharType="begin"/>
      </w:r>
      <w:r w:rsidR="00011D7D"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384740631" w:history="1">
        <w:r w:rsidR="00531E31" w:rsidRPr="00D93DBB">
          <w:rPr>
            <w:rStyle w:val="Hyperlink"/>
          </w:rPr>
          <w:t>1</w:t>
        </w:r>
        <w:r w:rsidR="00531E31">
          <w:rPr>
            <w:rFonts w:asciiTheme="minorHAnsi" w:eastAsiaTheme="minorEastAsia" w:hAnsiTheme="minorHAnsi" w:cstheme="minorBidi"/>
            <w:b w:val="0"/>
            <w:bCs w:val="0"/>
            <w:caps w:val="0"/>
            <w:sz w:val="22"/>
            <w:szCs w:val="22"/>
          </w:rPr>
          <w:tab/>
        </w:r>
        <w:r w:rsidR="00531E31" w:rsidRPr="00D93DBB">
          <w:rPr>
            <w:rStyle w:val="Hyperlink"/>
          </w:rPr>
          <w:t>Introduction</w:t>
        </w:r>
        <w:r w:rsidR="00531E31">
          <w:rPr>
            <w:webHidden/>
          </w:rPr>
          <w:tab/>
        </w:r>
        <w:r w:rsidR="00531E31">
          <w:rPr>
            <w:webHidden/>
          </w:rPr>
          <w:fldChar w:fldCharType="begin"/>
        </w:r>
        <w:r w:rsidR="00531E31">
          <w:rPr>
            <w:webHidden/>
          </w:rPr>
          <w:instrText xml:space="preserve"> PAGEREF _Toc384740631 \h </w:instrText>
        </w:r>
        <w:r w:rsidR="00531E31">
          <w:rPr>
            <w:webHidden/>
          </w:rPr>
        </w:r>
        <w:r w:rsidR="00531E31">
          <w:rPr>
            <w:webHidden/>
          </w:rPr>
          <w:fldChar w:fldCharType="separate"/>
        </w:r>
        <w:r w:rsidR="00DB732A">
          <w:rPr>
            <w:webHidden/>
          </w:rPr>
          <w:t>4</w:t>
        </w:r>
        <w:r w:rsidR="00531E31">
          <w:rPr>
            <w:webHidden/>
          </w:rPr>
          <w:fldChar w:fldCharType="end"/>
        </w:r>
      </w:hyperlink>
    </w:p>
    <w:p w14:paraId="55CCA288" w14:textId="77777777" w:rsidR="00531E31" w:rsidRDefault="00F808B3">
      <w:pPr>
        <w:pStyle w:val="TOC2"/>
        <w:rPr>
          <w:rFonts w:asciiTheme="minorHAnsi" w:eastAsiaTheme="minorEastAsia" w:hAnsiTheme="minorHAnsi" w:cstheme="minorBidi"/>
          <w:sz w:val="22"/>
          <w:szCs w:val="22"/>
        </w:rPr>
      </w:pPr>
      <w:hyperlink w:anchor="_Toc384740632" w:history="1">
        <w:r w:rsidR="00531E31" w:rsidRPr="00D93DBB">
          <w:rPr>
            <w:rStyle w:val="Hyperlink"/>
            <w:rFonts w:cs="Arial"/>
          </w:rPr>
          <w:t>1.1</w:t>
        </w:r>
        <w:r w:rsidR="00531E31">
          <w:rPr>
            <w:rFonts w:asciiTheme="minorHAnsi" w:eastAsiaTheme="minorEastAsia" w:hAnsiTheme="minorHAnsi" w:cstheme="minorBidi"/>
            <w:sz w:val="22"/>
            <w:szCs w:val="22"/>
          </w:rPr>
          <w:tab/>
        </w:r>
        <w:r w:rsidR="00531E31" w:rsidRPr="00D93DBB">
          <w:rPr>
            <w:rStyle w:val="Hyperlink"/>
            <w:rFonts w:ascii="Arial" w:hAnsi="Arial" w:cs="Arial"/>
          </w:rPr>
          <w:t>Project Objective</w:t>
        </w:r>
        <w:r w:rsidR="00531E31">
          <w:rPr>
            <w:webHidden/>
          </w:rPr>
          <w:tab/>
        </w:r>
        <w:r w:rsidR="00531E31">
          <w:rPr>
            <w:webHidden/>
          </w:rPr>
          <w:fldChar w:fldCharType="begin"/>
        </w:r>
        <w:r w:rsidR="00531E31">
          <w:rPr>
            <w:webHidden/>
          </w:rPr>
          <w:instrText xml:space="preserve"> PAGEREF _Toc384740632 \h </w:instrText>
        </w:r>
        <w:r w:rsidR="00531E31">
          <w:rPr>
            <w:webHidden/>
          </w:rPr>
        </w:r>
        <w:r w:rsidR="00531E31">
          <w:rPr>
            <w:webHidden/>
          </w:rPr>
          <w:fldChar w:fldCharType="separate"/>
        </w:r>
        <w:r w:rsidR="00DB732A">
          <w:rPr>
            <w:webHidden/>
          </w:rPr>
          <w:t>4</w:t>
        </w:r>
        <w:r w:rsidR="00531E31">
          <w:rPr>
            <w:webHidden/>
          </w:rPr>
          <w:fldChar w:fldCharType="end"/>
        </w:r>
      </w:hyperlink>
    </w:p>
    <w:p w14:paraId="2684158C" w14:textId="77777777" w:rsidR="00531E31" w:rsidRDefault="00F808B3">
      <w:pPr>
        <w:pStyle w:val="TOC1"/>
        <w:rPr>
          <w:rFonts w:asciiTheme="minorHAnsi" w:eastAsiaTheme="minorEastAsia" w:hAnsiTheme="minorHAnsi" w:cstheme="minorBidi"/>
          <w:b w:val="0"/>
          <w:bCs w:val="0"/>
          <w:caps w:val="0"/>
          <w:sz w:val="22"/>
          <w:szCs w:val="22"/>
        </w:rPr>
      </w:pPr>
      <w:hyperlink w:anchor="_Toc384740633" w:history="1">
        <w:r w:rsidR="00531E31" w:rsidRPr="00D93DBB">
          <w:rPr>
            <w:rStyle w:val="Hyperlink"/>
          </w:rPr>
          <w:t>2</w:t>
        </w:r>
        <w:r w:rsidR="00531E31">
          <w:rPr>
            <w:rFonts w:asciiTheme="minorHAnsi" w:eastAsiaTheme="minorEastAsia" w:hAnsiTheme="minorHAnsi" w:cstheme="minorBidi"/>
            <w:b w:val="0"/>
            <w:bCs w:val="0"/>
            <w:caps w:val="0"/>
            <w:sz w:val="22"/>
            <w:szCs w:val="22"/>
          </w:rPr>
          <w:tab/>
        </w:r>
        <w:r w:rsidR="00531E31" w:rsidRPr="00D93DBB">
          <w:rPr>
            <w:rStyle w:val="Hyperlink"/>
          </w:rPr>
          <w:t>General Overview and Design Guidelines</w:t>
        </w:r>
        <w:r w:rsidR="00531E31">
          <w:rPr>
            <w:webHidden/>
          </w:rPr>
          <w:tab/>
        </w:r>
        <w:r w:rsidR="00531E31">
          <w:rPr>
            <w:webHidden/>
          </w:rPr>
          <w:fldChar w:fldCharType="begin"/>
        </w:r>
        <w:r w:rsidR="00531E31">
          <w:rPr>
            <w:webHidden/>
          </w:rPr>
          <w:instrText xml:space="preserve"> PAGEREF _Toc384740633 \h </w:instrText>
        </w:r>
        <w:r w:rsidR="00531E31">
          <w:rPr>
            <w:webHidden/>
          </w:rPr>
        </w:r>
        <w:r w:rsidR="00531E31">
          <w:rPr>
            <w:webHidden/>
          </w:rPr>
          <w:fldChar w:fldCharType="separate"/>
        </w:r>
        <w:r w:rsidR="00DB732A">
          <w:rPr>
            <w:webHidden/>
          </w:rPr>
          <w:t>4</w:t>
        </w:r>
        <w:r w:rsidR="00531E31">
          <w:rPr>
            <w:webHidden/>
          </w:rPr>
          <w:fldChar w:fldCharType="end"/>
        </w:r>
      </w:hyperlink>
    </w:p>
    <w:p w14:paraId="343B630B" w14:textId="77777777" w:rsidR="00531E31" w:rsidRDefault="00F808B3">
      <w:pPr>
        <w:pStyle w:val="TOC2"/>
        <w:rPr>
          <w:rFonts w:asciiTheme="minorHAnsi" w:eastAsiaTheme="minorEastAsia" w:hAnsiTheme="minorHAnsi" w:cstheme="minorBidi"/>
          <w:sz w:val="22"/>
          <w:szCs w:val="22"/>
        </w:rPr>
      </w:pPr>
      <w:hyperlink w:anchor="_Toc384740634" w:history="1">
        <w:r w:rsidR="00531E31" w:rsidRPr="00D93DBB">
          <w:rPr>
            <w:rStyle w:val="Hyperlink"/>
            <w:rFonts w:cs="Arial"/>
          </w:rPr>
          <w:t>2.1</w:t>
        </w:r>
        <w:r w:rsidR="00531E31">
          <w:rPr>
            <w:rFonts w:asciiTheme="minorHAnsi" w:eastAsiaTheme="minorEastAsia" w:hAnsiTheme="minorHAnsi" w:cstheme="minorBidi"/>
            <w:sz w:val="22"/>
            <w:szCs w:val="22"/>
          </w:rPr>
          <w:tab/>
        </w:r>
        <w:r w:rsidR="00531E31" w:rsidRPr="00D93DBB">
          <w:rPr>
            <w:rStyle w:val="Hyperlink"/>
            <w:rFonts w:ascii="Arial" w:hAnsi="Arial" w:cs="Arial"/>
          </w:rPr>
          <w:t>Prototype and Scope Assessment</w:t>
        </w:r>
        <w:r w:rsidR="00531E31">
          <w:rPr>
            <w:webHidden/>
          </w:rPr>
          <w:tab/>
        </w:r>
        <w:r w:rsidR="00531E31">
          <w:rPr>
            <w:webHidden/>
          </w:rPr>
          <w:fldChar w:fldCharType="begin"/>
        </w:r>
        <w:r w:rsidR="00531E31">
          <w:rPr>
            <w:webHidden/>
          </w:rPr>
          <w:instrText xml:space="preserve"> PAGEREF _Toc384740634 \h </w:instrText>
        </w:r>
        <w:r w:rsidR="00531E31">
          <w:rPr>
            <w:webHidden/>
          </w:rPr>
        </w:r>
        <w:r w:rsidR="00531E31">
          <w:rPr>
            <w:webHidden/>
          </w:rPr>
          <w:fldChar w:fldCharType="separate"/>
        </w:r>
        <w:r w:rsidR="00DB732A">
          <w:rPr>
            <w:webHidden/>
          </w:rPr>
          <w:t>4</w:t>
        </w:r>
        <w:r w:rsidR="00531E31">
          <w:rPr>
            <w:webHidden/>
          </w:rPr>
          <w:fldChar w:fldCharType="end"/>
        </w:r>
      </w:hyperlink>
    </w:p>
    <w:p w14:paraId="655365E6" w14:textId="77777777" w:rsidR="00531E31" w:rsidRDefault="00F808B3">
      <w:pPr>
        <w:pStyle w:val="TOC2"/>
        <w:rPr>
          <w:rFonts w:asciiTheme="minorHAnsi" w:eastAsiaTheme="minorEastAsia" w:hAnsiTheme="minorHAnsi" w:cstheme="minorBidi"/>
          <w:sz w:val="22"/>
          <w:szCs w:val="22"/>
        </w:rPr>
      </w:pPr>
      <w:hyperlink w:anchor="_Toc384740635" w:history="1">
        <w:r w:rsidR="00531E31" w:rsidRPr="00D93DBB">
          <w:rPr>
            <w:rStyle w:val="Hyperlink"/>
            <w:rFonts w:cs="Arial"/>
          </w:rPr>
          <w:t>2.2</w:t>
        </w:r>
        <w:r w:rsidR="00531E31">
          <w:rPr>
            <w:rFonts w:asciiTheme="minorHAnsi" w:eastAsiaTheme="minorEastAsia" w:hAnsiTheme="minorHAnsi" w:cstheme="minorBidi"/>
            <w:sz w:val="22"/>
            <w:szCs w:val="22"/>
          </w:rPr>
          <w:tab/>
        </w:r>
        <w:r w:rsidR="00531E31" w:rsidRPr="00D93DBB">
          <w:rPr>
            <w:rStyle w:val="Hyperlink"/>
            <w:rFonts w:ascii="Arial" w:hAnsi="Arial" w:cs="Arial"/>
          </w:rPr>
          <w:t>Assumptions / Constraints / Standards</w:t>
        </w:r>
        <w:r w:rsidR="00531E31">
          <w:rPr>
            <w:webHidden/>
          </w:rPr>
          <w:tab/>
        </w:r>
        <w:r w:rsidR="00531E31">
          <w:rPr>
            <w:webHidden/>
          </w:rPr>
          <w:fldChar w:fldCharType="begin"/>
        </w:r>
        <w:r w:rsidR="00531E31">
          <w:rPr>
            <w:webHidden/>
          </w:rPr>
          <w:instrText xml:space="preserve"> PAGEREF _Toc384740635 \h </w:instrText>
        </w:r>
        <w:r w:rsidR="00531E31">
          <w:rPr>
            <w:webHidden/>
          </w:rPr>
        </w:r>
        <w:r w:rsidR="00531E31">
          <w:rPr>
            <w:webHidden/>
          </w:rPr>
          <w:fldChar w:fldCharType="separate"/>
        </w:r>
        <w:r w:rsidR="00DB732A">
          <w:rPr>
            <w:webHidden/>
          </w:rPr>
          <w:t>4</w:t>
        </w:r>
        <w:r w:rsidR="00531E31">
          <w:rPr>
            <w:webHidden/>
          </w:rPr>
          <w:fldChar w:fldCharType="end"/>
        </w:r>
      </w:hyperlink>
    </w:p>
    <w:p w14:paraId="4B791EA4" w14:textId="77777777" w:rsidR="00531E31" w:rsidRDefault="00F808B3">
      <w:pPr>
        <w:pStyle w:val="TOC1"/>
        <w:rPr>
          <w:rFonts w:asciiTheme="minorHAnsi" w:eastAsiaTheme="minorEastAsia" w:hAnsiTheme="minorHAnsi" w:cstheme="minorBidi"/>
          <w:b w:val="0"/>
          <w:bCs w:val="0"/>
          <w:caps w:val="0"/>
          <w:sz w:val="22"/>
          <w:szCs w:val="22"/>
        </w:rPr>
      </w:pPr>
      <w:hyperlink w:anchor="_Toc384740636" w:history="1">
        <w:r w:rsidR="00531E31" w:rsidRPr="00D93DBB">
          <w:rPr>
            <w:rStyle w:val="Hyperlink"/>
          </w:rPr>
          <w:t>3</w:t>
        </w:r>
        <w:r w:rsidR="00531E31">
          <w:rPr>
            <w:rFonts w:asciiTheme="minorHAnsi" w:eastAsiaTheme="minorEastAsia" w:hAnsiTheme="minorHAnsi" w:cstheme="minorBidi"/>
            <w:b w:val="0"/>
            <w:bCs w:val="0"/>
            <w:caps w:val="0"/>
            <w:sz w:val="22"/>
            <w:szCs w:val="22"/>
          </w:rPr>
          <w:tab/>
        </w:r>
        <w:r w:rsidR="00531E31" w:rsidRPr="00D93DBB">
          <w:rPr>
            <w:rStyle w:val="Hyperlink"/>
          </w:rPr>
          <w:t>Components</w:t>
        </w:r>
        <w:r w:rsidR="00531E31">
          <w:rPr>
            <w:webHidden/>
          </w:rPr>
          <w:tab/>
        </w:r>
        <w:r w:rsidR="00531E31">
          <w:rPr>
            <w:webHidden/>
          </w:rPr>
          <w:fldChar w:fldCharType="begin"/>
        </w:r>
        <w:r w:rsidR="00531E31">
          <w:rPr>
            <w:webHidden/>
          </w:rPr>
          <w:instrText xml:space="preserve"> PAGEREF _Toc384740636 \h </w:instrText>
        </w:r>
        <w:r w:rsidR="00531E31">
          <w:rPr>
            <w:webHidden/>
          </w:rPr>
        </w:r>
        <w:r w:rsidR="00531E31">
          <w:rPr>
            <w:webHidden/>
          </w:rPr>
          <w:fldChar w:fldCharType="separate"/>
        </w:r>
        <w:r w:rsidR="00DB732A">
          <w:rPr>
            <w:webHidden/>
          </w:rPr>
          <w:t>5</w:t>
        </w:r>
        <w:r w:rsidR="00531E31">
          <w:rPr>
            <w:webHidden/>
          </w:rPr>
          <w:fldChar w:fldCharType="end"/>
        </w:r>
      </w:hyperlink>
    </w:p>
    <w:p w14:paraId="00995D9D" w14:textId="77777777" w:rsidR="00531E31" w:rsidRDefault="00F808B3">
      <w:pPr>
        <w:pStyle w:val="TOC2"/>
        <w:rPr>
          <w:rFonts w:asciiTheme="minorHAnsi" w:eastAsiaTheme="minorEastAsia" w:hAnsiTheme="minorHAnsi" w:cstheme="minorBidi"/>
          <w:sz w:val="22"/>
          <w:szCs w:val="22"/>
        </w:rPr>
      </w:pPr>
      <w:hyperlink w:anchor="_Toc384740637" w:history="1">
        <w:r w:rsidR="00531E31" w:rsidRPr="00D93DBB">
          <w:rPr>
            <w:rStyle w:val="Hyperlink"/>
          </w:rPr>
          <w:t>3.1</w:t>
        </w:r>
        <w:r w:rsidR="00531E31">
          <w:rPr>
            <w:rFonts w:asciiTheme="minorHAnsi" w:eastAsiaTheme="minorEastAsia" w:hAnsiTheme="minorHAnsi" w:cstheme="minorBidi"/>
            <w:sz w:val="22"/>
            <w:szCs w:val="22"/>
          </w:rPr>
          <w:tab/>
        </w:r>
        <w:r w:rsidR="00531E31" w:rsidRPr="00D93DBB">
          <w:rPr>
            <w:rStyle w:val="Hyperlink"/>
            <w:rFonts w:ascii="Arial" w:hAnsi="Arial" w:cs="Arial"/>
          </w:rPr>
          <w:t>End-User Experience</w:t>
        </w:r>
        <w:r w:rsidR="00531E31">
          <w:rPr>
            <w:webHidden/>
          </w:rPr>
          <w:tab/>
        </w:r>
        <w:r w:rsidR="00531E31">
          <w:rPr>
            <w:webHidden/>
          </w:rPr>
          <w:fldChar w:fldCharType="begin"/>
        </w:r>
        <w:r w:rsidR="00531E31">
          <w:rPr>
            <w:webHidden/>
          </w:rPr>
          <w:instrText xml:space="preserve"> PAGEREF _Toc384740637 \h </w:instrText>
        </w:r>
        <w:r w:rsidR="00531E31">
          <w:rPr>
            <w:webHidden/>
          </w:rPr>
        </w:r>
        <w:r w:rsidR="00531E31">
          <w:rPr>
            <w:webHidden/>
          </w:rPr>
          <w:fldChar w:fldCharType="separate"/>
        </w:r>
        <w:r w:rsidR="00DB732A">
          <w:rPr>
            <w:webHidden/>
          </w:rPr>
          <w:t>5</w:t>
        </w:r>
        <w:r w:rsidR="00531E31">
          <w:rPr>
            <w:webHidden/>
          </w:rPr>
          <w:fldChar w:fldCharType="end"/>
        </w:r>
      </w:hyperlink>
    </w:p>
    <w:p w14:paraId="16A8EFF5" w14:textId="77777777" w:rsidR="00531E31" w:rsidRDefault="00F808B3">
      <w:pPr>
        <w:pStyle w:val="TOC2"/>
        <w:rPr>
          <w:rFonts w:asciiTheme="minorHAnsi" w:eastAsiaTheme="minorEastAsia" w:hAnsiTheme="minorHAnsi" w:cstheme="minorBidi"/>
          <w:sz w:val="22"/>
          <w:szCs w:val="22"/>
        </w:rPr>
      </w:pPr>
      <w:hyperlink w:anchor="_Toc384740638" w:history="1">
        <w:r w:rsidR="00531E31" w:rsidRPr="00D93DBB">
          <w:rPr>
            <w:rStyle w:val="Hyperlink"/>
          </w:rPr>
          <w:t>3.2</w:t>
        </w:r>
        <w:r w:rsidR="00531E31">
          <w:rPr>
            <w:rFonts w:asciiTheme="minorHAnsi" w:eastAsiaTheme="minorEastAsia" w:hAnsiTheme="minorHAnsi" w:cstheme="minorBidi"/>
            <w:sz w:val="22"/>
            <w:szCs w:val="22"/>
          </w:rPr>
          <w:tab/>
        </w:r>
        <w:r w:rsidR="00531E31" w:rsidRPr="00D93DBB">
          <w:rPr>
            <w:rStyle w:val="Hyperlink"/>
          </w:rPr>
          <w:t>Management and Configuration</w:t>
        </w:r>
        <w:r w:rsidR="00531E31">
          <w:rPr>
            <w:webHidden/>
          </w:rPr>
          <w:tab/>
        </w:r>
        <w:r w:rsidR="00531E31">
          <w:rPr>
            <w:webHidden/>
          </w:rPr>
          <w:fldChar w:fldCharType="begin"/>
        </w:r>
        <w:r w:rsidR="00531E31">
          <w:rPr>
            <w:webHidden/>
          </w:rPr>
          <w:instrText xml:space="preserve"> PAGEREF _Toc384740638 \h </w:instrText>
        </w:r>
        <w:r w:rsidR="00531E31">
          <w:rPr>
            <w:webHidden/>
          </w:rPr>
        </w:r>
        <w:r w:rsidR="00531E31">
          <w:rPr>
            <w:webHidden/>
          </w:rPr>
          <w:fldChar w:fldCharType="separate"/>
        </w:r>
        <w:r w:rsidR="00DB732A">
          <w:rPr>
            <w:webHidden/>
          </w:rPr>
          <w:t>5</w:t>
        </w:r>
        <w:r w:rsidR="00531E31">
          <w:rPr>
            <w:webHidden/>
          </w:rPr>
          <w:fldChar w:fldCharType="end"/>
        </w:r>
      </w:hyperlink>
    </w:p>
    <w:p w14:paraId="6A0A4C04" w14:textId="77777777" w:rsidR="00531E31" w:rsidRDefault="00F808B3">
      <w:pPr>
        <w:pStyle w:val="TOC2"/>
        <w:rPr>
          <w:rFonts w:asciiTheme="minorHAnsi" w:eastAsiaTheme="minorEastAsia" w:hAnsiTheme="minorHAnsi" w:cstheme="minorBidi"/>
          <w:sz w:val="22"/>
          <w:szCs w:val="22"/>
        </w:rPr>
      </w:pPr>
      <w:hyperlink w:anchor="_Toc384740639" w:history="1">
        <w:r w:rsidR="00531E31" w:rsidRPr="00D93DBB">
          <w:rPr>
            <w:rStyle w:val="Hyperlink"/>
          </w:rPr>
          <w:t>3.3</w:t>
        </w:r>
        <w:r w:rsidR="00531E31">
          <w:rPr>
            <w:rFonts w:asciiTheme="minorHAnsi" w:eastAsiaTheme="minorEastAsia" w:hAnsiTheme="minorHAnsi" w:cstheme="minorBidi"/>
            <w:sz w:val="22"/>
            <w:szCs w:val="22"/>
          </w:rPr>
          <w:tab/>
        </w:r>
        <w:r w:rsidR="00531E31" w:rsidRPr="00D93DBB">
          <w:rPr>
            <w:rStyle w:val="Hyperlink"/>
          </w:rPr>
          <w:t>Core / Backend Work</w:t>
        </w:r>
        <w:r w:rsidR="00531E31">
          <w:rPr>
            <w:webHidden/>
          </w:rPr>
          <w:tab/>
        </w:r>
        <w:r w:rsidR="00531E31">
          <w:rPr>
            <w:webHidden/>
          </w:rPr>
          <w:fldChar w:fldCharType="begin"/>
        </w:r>
        <w:r w:rsidR="00531E31">
          <w:rPr>
            <w:webHidden/>
          </w:rPr>
          <w:instrText xml:space="preserve"> PAGEREF _Toc384740639 \h </w:instrText>
        </w:r>
        <w:r w:rsidR="00531E31">
          <w:rPr>
            <w:webHidden/>
          </w:rPr>
        </w:r>
        <w:r w:rsidR="00531E31">
          <w:rPr>
            <w:webHidden/>
          </w:rPr>
          <w:fldChar w:fldCharType="separate"/>
        </w:r>
        <w:r w:rsidR="00DB732A">
          <w:rPr>
            <w:webHidden/>
          </w:rPr>
          <w:t>5</w:t>
        </w:r>
        <w:r w:rsidR="00531E31">
          <w:rPr>
            <w:webHidden/>
          </w:rPr>
          <w:fldChar w:fldCharType="end"/>
        </w:r>
      </w:hyperlink>
    </w:p>
    <w:p w14:paraId="28131BC5" w14:textId="77777777" w:rsidR="00531E31" w:rsidRDefault="00F808B3">
      <w:pPr>
        <w:pStyle w:val="TOC1"/>
        <w:rPr>
          <w:rFonts w:asciiTheme="minorHAnsi" w:eastAsiaTheme="minorEastAsia" w:hAnsiTheme="minorHAnsi" w:cstheme="minorBidi"/>
          <w:b w:val="0"/>
          <w:bCs w:val="0"/>
          <w:caps w:val="0"/>
          <w:sz w:val="22"/>
          <w:szCs w:val="22"/>
        </w:rPr>
      </w:pPr>
      <w:hyperlink w:anchor="_Toc384740640" w:history="1">
        <w:r w:rsidR="00531E31" w:rsidRPr="00D93DBB">
          <w:rPr>
            <w:rStyle w:val="Hyperlink"/>
          </w:rPr>
          <w:t>4</w:t>
        </w:r>
        <w:r w:rsidR="00531E31">
          <w:rPr>
            <w:rFonts w:asciiTheme="minorHAnsi" w:eastAsiaTheme="minorEastAsia" w:hAnsiTheme="minorHAnsi" w:cstheme="minorBidi"/>
            <w:b w:val="0"/>
            <w:bCs w:val="0"/>
            <w:caps w:val="0"/>
            <w:sz w:val="22"/>
            <w:szCs w:val="22"/>
          </w:rPr>
          <w:tab/>
        </w:r>
        <w:r w:rsidR="00531E31" w:rsidRPr="00D93DBB">
          <w:rPr>
            <w:rStyle w:val="Hyperlink"/>
          </w:rPr>
          <w:t>Operational Considerations</w:t>
        </w:r>
        <w:r w:rsidR="00531E31">
          <w:rPr>
            <w:webHidden/>
          </w:rPr>
          <w:tab/>
        </w:r>
        <w:r w:rsidR="00531E31">
          <w:rPr>
            <w:webHidden/>
          </w:rPr>
          <w:fldChar w:fldCharType="begin"/>
        </w:r>
        <w:r w:rsidR="00531E31">
          <w:rPr>
            <w:webHidden/>
          </w:rPr>
          <w:instrText xml:space="preserve"> PAGEREF _Toc384740640 \h </w:instrText>
        </w:r>
        <w:r w:rsidR="00531E31">
          <w:rPr>
            <w:webHidden/>
          </w:rPr>
        </w:r>
        <w:r w:rsidR="00531E31">
          <w:rPr>
            <w:webHidden/>
          </w:rPr>
          <w:fldChar w:fldCharType="separate"/>
        </w:r>
        <w:r w:rsidR="00DB732A">
          <w:rPr>
            <w:webHidden/>
          </w:rPr>
          <w:t>5</w:t>
        </w:r>
        <w:r w:rsidR="00531E31">
          <w:rPr>
            <w:webHidden/>
          </w:rPr>
          <w:fldChar w:fldCharType="end"/>
        </w:r>
      </w:hyperlink>
    </w:p>
    <w:p w14:paraId="001D1C5A" w14:textId="77777777" w:rsidR="00531E31" w:rsidRDefault="00F808B3">
      <w:pPr>
        <w:pStyle w:val="TOC2"/>
        <w:rPr>
          <w:rFonts w:asciiTheme="minorHAnsi" w:eastAsiaTheme="minorEastAsia" w:hAnsiTheme="minorHAnsi" w:cstheme="minorBidi"/>
          <w:sz w:val="22"/>
          <w:szCs w:val="22"/>
        </w:rPr>
      </w:pPr>
      <w:hyperlink w:anchor="_Toc384740641" w:history="1">
        <w:r w:rsidR="00531E31" w:rsidRPr="00D93DBB">
          <w:rPr>
            <w:rStyle w:val="Hyperlink"/>
          </w:rPr>
          <w:t>4.1</w:t>
        </w:r>
        <w:r w:rsidR="00531E31">
          <w:rPr>
            <w:rFonts w:asciiTheme="minorHAnsi" w:eastAsiaTheme="minorEastAsia" w:hAnsiTheme="minorHAnsi" w:cstheme="minorBidi"/>
            <w:sz w:val="22"/>
            <w:szCs w:val="22"/>
          </w:rPr>
          <w:tab/>
        </w:r>
        <w:r w:rsidR="00531E31" w:rsidRPr="00D93DBB">
          <w:rPr>
            <w:rStyle w:val="Hyperlink"/>
          </w:rPr>
          <w:t>Installation Considerations</w:t>
        </w:r>
        <w:r w:rsidR="00531E31">
          <w:rPr>
            <w:webHidden/>
          </w:rPr>
          <w:tab/>
        </w:r>
        <w:r w:rsidR="00531E31">
          <w:rPr>
            <w:webHidden/>
          </w:rPr>
          <w:fldChar w:fldCharType="begin"/>
        </w:r>
        <w:r w:rsidR="00531E31">
          <w:rPr>
            <w:webHidden/>
          </w:rPr>
          <w:instrText xml:space="preserve"> PAGEREF _Toc384740641 \h </w:instrText>
        </w:r>
        <w:r w:rsidR="00531E31">
          <w:rPr>
            <w:webHidden/>
          </w:rPr>
        </w:r>
        <w:r w:rsidR="00531E31">
          <w:rPr>
            <w:webHidden/>
          </w:rPr>
          <w:fldChar w:fldCharType="separate"/>
        </w:r>
        <w:r w:rsidR="00DB732A">
          <w:rPr>
            <w:webHidden/>
          </w:rPr>
          <w:t>5</w:t>
        </w:r>
        <w:r w:rsidR="00531E31">
          <w:rPr>
            <w:webHidden/>
          </w:rPr>
          <w:fldChar w:fldCharType="end"/>
        </w:r>
      </w:hyperlink>
    </w:p>
    <w:p w14:paraId="77D55C9E" w14:textId="77777777" w:rsidR="00531E31" w:rsidRDefault="00F808B3">
      <w:pPr>
        <w:pStyle w:val="TOC2"/>
        <w:rPr>
          <w:rFonts w:asciiTheme="minorHAnsi" w:eastAsiaTheme="minorEastAsia" w:hAnsiTheme="minorHAnsi" w:cstheme="minorBidi"/>
          <w:sz w:val="22"/>
          <w:szCs w:val="22"/>
        </w:rPr>
      </w:pPr>
      <w:hyperlink w:anchor="_Toc384740642" w:history="1">
        <w:r w:rsidR="00531E31" w:rsidRPr="00D93DBB">
          <w:rPr>
            <w:rStyle w:val="Hyperlink"/>
          </w:rPr>
          <w:t>4.2</w:t>
        </w:r>
        <w:r w:rsidR="00531E31">
          <w:rPr>
            <w:rFonts w:asciiTheme="minorHAnsi" w:eastAsiaTheme="minorEastAsia" w:hAnsiTheme="minorHAnsi" w:cstheme="minorBidi"/>
            <w:sz w:val="22"/>
            <w:szCs w:val="22"/>
          </w:rPr>
          <w:tab/>
        </w:r>
        <w:r w:rsidR="00531E31" w:rsidRPr="00D93DBB">
          <w:rPr>
            <w:rStyle w:val="Hyperlink"/>
          </w:rPr>
          <w:t>Monitoring Functionality</w:t>
        </w:r>
        <w:r w:rsidR="00531E31">
          <w:rPr>
            <w:webHidden/>
          </w:rPr>
          <w:tab/>
        </w:r>
        <w:r w:rsidR="00531E31">
          <w:rPr>
            <w:webHidden/>
          </w:rPr>
          <w:fldChar w:fldCharType="begin"/>
        </w:r>
        <w:r w:rsidR="00531E31">
          <w:rPr>
            <w:webHidden/>
          </w:rPr>
          <w:instrText xml:space="preserve"> PAGEREF _Toc384740642 \h </w:instrText>
        </w:r>
        <w:r w:rsidR="00531E31">
          <w:rPr>
            <w:webHidden/>
          </w:rPr>
        </w:r>
        <w:r w:rsidR="00531E31">
          <w:rPr>
            <w:webHidden/>
          </w:rPr>
          <w:fldChar w:fldCharType="separate"/>
        </w:r>
        <w:r w:rsidR="00DB732A">
          <w:rPr>
            <w:webHidden/>
          </w:rPr>
          <w:t>6</w:t>
        </w:r>
        <w:r w:rsidR="00531E31">
          <w:rPr>
            <w:webHidden/>
          </w:rPr>
          <w:fldChar w:fldCharType="end"/>
        </w:r>
      </w:hyperlink>
    </w:p>
    <w:p w14:paraId="4F4F14E2" w14:textId="77777777" w:rsidR="00531E31" w:rsidRDefault="00F808B3">
      <w:pPr>
        <w:pStyle w:val="TOC2"/>
        <w:rPr>
          <w:rFonts w:asciiTheme="minorHAnsi" w:eastAsiaTheme="minorEastAsia" w:hAnsiTheme="minorHAnsi" w:cstheme="minorBidi"/>
          <w:sz w:val="22"/>
          <w:szCs w:val="22"/>
        </w:rPr>
      </w:pPr>
      <w:hyperlink w:anchor="_Toc384740643" w:history="1">
        <w:r w:rsidR="00531E31" w:rsidRPr="00D93DBB">
          <w:rPr>
            <w:rStyle w:val="Hyperlink"/>
          </w:rPr>
          <w:t>4.3</w:t>
        </w:r>
        <w:r w:rsidR="00531E31">
          <w:rPr>
            <w:rFonts w:asciiTheme="minorHAnsi" w:eastAsiaTheme="minorEastAsia" w:hAnsiTheme="minorHAnsi" w:cstheme="minorBidi"/>
            <w:sz w:val="22"/>
            <w:szCs w:val="22"/>
          </w:rPr>
          <w:tab/>
        </w:r>
        <w:r w:rsidR="00531E31" w:rsidRPr="00D93DBB">
          <w:rPr>
            <w:rStyle w:val="Hyperlink"/>
          </w:rPr>
          <w:t>Diagnostic Tools</w:t>
        </w:r>
        <w:r w:rsidR="00531E31">
          <w:rPr>
            <w:webHidden/>
          </w:rPr>
          <w:tab/>
        </w:r>
        <w:r w:rsidR="00531E31">
          <w:rPr>
            <w:webHidden/>
          </w:rPr>
          <w:fldChar w:fldCharType="begin"/>
        </w:r>
        <w:r w:rsidR="00531E31">
          <w:rPr>
            <w:webHidden/>
          </w:rPr>
          <w:instrText xml:space="preserve"> PAGEREF _Toc384740643 \h </w:instrText>
        </w:r>
        <w:r w:rsidR="00531E31">
          <w:rPr>
            <w:webHidden/>
          </w:rPr>
        </w:r>
        <w:r w:rsidR="00531E31">
          <w:rPr>
            <w:webHidden/>
          </w:rPr>
          <w:fldChar w:fldCharType="separate"/>
        </w:r>
        <w:r w:rsidR="00DB732A">
          <w:rPr>
            <w:webHidden/>
          </w:rPr>
          <w:t>6</w:t>
        </w:r>
        <w:r w:rsidR="00531E31">
          <w:rPr>
            <w:webHidden/>
          </w:rPr>
          <w:fldChar w:fldCharType="end"/>
        </w:r>
      </w:hyperlink>
    </w:p>
    <w:p w14:paraId="27E0F127" w14:textId="77777777" w:rsidR="00531E31" w:rsidRDefault="00F808B3">
      <w:pPr>
        <w:pStyle w:val="TOC2"/>
        <w:rPr>
          <w:rFonts w:asciiTheme="minorHAnsi" w:eastAsiaTheme="minorEastAsia" w:hAnsiTheme="minorHAnsi" w:cstheme="minorBidi"/>
          <w:sz w:val="22"/>
          <w:szCs w:val="22"/>
        </w:rPr>
      </w:pPr>
      <w:hyperlink w:anchor="_Toc384740644" w:history="1">
        <w:r w:rsidR="00531E31" w:rsidRPr="00D93DBB">
          <w:rPr>
            <w:rStyle w:val="Hyperlink"/>
          </w:rPr>
          <w:t>4.4</w:t>
        </w:r>
        <w:r w:rsidR="00531E31">
          <w:rPr>
            <w:rFonts w:asciiTheme="minorHAnsi" w:eastAsiaTheme="minorEastAsia" w:hAnsiTheme="minorHAnsi" w:cstheme="minorBidi"/>
            <w:sz w:val="22"/>
            <w:szCs w:val="22"/>
          </w:rPr>
          <w:tab/>
        </w:r>
        <w:r w:rsidR="00531E31" w:rsidRPr="00D93DBB">
          <w:rPr>
            <w:rStyle w:val="Hyperlink"/>
          </w:rPr>
          <w:t>QA Automation Concepts</w:t>
        </w:r>
        <w:r w:rsidR="00531E31">
          <w:rPr>
            <w:webHidden/>
          </w:rPr>
          <w:tab/>
        </w:r>
        <w:r w:rsidR="00531E31">
          <w:rPr>
            <w:webHidden/>
          </w:rPr>
          <w:fldChar w:fldCharType="begin"/>
        </w:r>
        <w:r w:rsidR="00531E31">
          <w:rPr>
            <w:webHidden/>
          </w:rPr>
          <w:instrText xml:space="preserve"> PAGEREF _Toc384740644 \h </w:instrText>
        </w:r>
        <w:r w:rsidR="00531E31">
          <w:rPr>
            <w:webHidden/>
          </w:rPr>
        </w:r>
        <w:r w:rsidR="00531E31">
          <w:rPr>
            <w:webHidden/>
          </w:rPr>
          <w:fldChar w:fldCharType="separate"/>
        </w:r>
        <w:r w:rsidR="00DB732A">
          <w:rPr>
            <w:webHidden/>
          </w:rPr>
          <w:t>6</w:t>
        </w:r>
        <w:r w:rsidR="00531E31">
          <w:rPr>
            <w:webHidden/>
          </w:rPr>
          <w:fldChar w:fldCharType="end"/>
        </w:r>
      </w:hyperlink>
    </w:p>
    <w:p w14:paraId="7B9030D8" w14:textId="77777777" w:rsidR="00531E31" w:rsidRDefault="00F808B3">
      <w:pPr>
        <w:pStyle w:val="TOC1"/>
        <w:rPr>
          <w:rFonts w:asciiTheme="minorHAnsi" w:eastAsiaTheme="minorEastAsia" w:hAnsiTheme="minorHAnsi" w:cstheme="minorBidi"/>
          <w:b w:val="0"/>
          <w:bCs w:val="0"/>
          <w:caps w:val="0"/>
          <w:sz w:val="22"/>
          <w:szCs w:val="22"/>
        </w:rPr>
      </w:pPr>
      <w:hyperlink w:anchor="_Toc384740645" w:history="1">
        <w:r w:rsidR="00531E31" w:rsidRPr="00D93DBB">
          <w:rPr>
            <w:rStyle w:val="Hyperlink"/>
          </w:rPr>
          <w:t>5</w:t>
        </w:r>
        <w:r w:rsidR="00531E31">
          <w:rPr>
            <w:rFonts w:asciiTheme="minorHAnsi" w:eastAsiaTheme="minorEastAsia" w:hAnsiTheme="minorHAnsi" w:cstheme="minorBidi"/>
            <w:b w:val="0"/>
            <w:bCs w:val="0"/>
            <w:caps w:val="0"/>
            <w:sz w:val="22"/>
            <w:szCs w:val="22"/>
          </w:rPr>
          <w:tab/>
        </w:r>
        <w:r w:rsidR="00531E31" w:rsidRPr="00D93DBB">
          <w:rPr>
            <w:rStyle w:val="Hyperlink"/>
          </w:rPr>
          <w:t>Task List</w:t>
        </w:r>
        <w:r w:rsidR="00531E31">
          <w:rPr>
            <w:webHidden/>
          </w:rPr>
          <w:tab/>
        </w:r>
        <w:r w:rsidR="00531E31">
          <w:rPr>
            <w:webHidden/>
          </w:rPr>
          <w:fldChar w:fldCharType="begin"/>
        </w:r>
        <w:r w:rsidR="00531E31">
          <w:rPr>
            <w:webHidden/>
          </w:rPr>
          <w:instrText xml:space="preserve"> PAGEREF _Toc384740645 \h </w:instrText>
        </w:r>
        <w:r w:rsidR="00531E31">
          <w:rPr>
            <w:webHidden/>
          </w:rPr>
        </w:r>
        <w:r w:rsidR="00531E31">
          <w:rPr>
            <w:webHidden/>
          </w:rPr>
          <w:fldChar w:fldCharType="separate"/>
        </w:r>
        <w:r w:rsidR="00DB732A">
          <w:rPr>
            <w:webHidden/>
          </w:rPr>
          <w:t>7</w:t>
        </w:r>
        <w:r w:rsidR="00531E31">
          <w:rPr>
            <w:webHidden/>
          </w:rPr>
          <w:fldChar w:fldCharType="end"/>
        </w:r>
      </w:hyperlink>
    </w:p>
    <w:p w14:paraId="65AEB9D7" w14:textId="77777777" w:rsidR="00531E31" w:rsidRDefault="00F808B3">
      <w:pPr>
        <w:pStyle w:val="TOC1"/>
        <w:rPr>
          <w:rFonts w:asciiTheme="minorHAnsi" w:eastAsiaTheme="minorEastAsia" w:hAnsiTheme="minorHAnsi" w:cstheme="minorBidi"/>
          <w:b w:val="0"/>
          <w:bCs w:val="0"/>
          <w:caps w:val="0"/>
          <w:sz w:val="22"/>
          <w:szCs w:val="22"/>
        </w:rPr>
      </w:pPr>
      <w:hyperlink w:anchor="_Toc384740646" w:history="1">
        <w:r w:rsidR="00531E31" w:rsidRPr="00D93DBB">
          <w:rPr>
            <w:rStyle w:val="Hyperlink"/>
          </w:rPr>
          <w:t>6</w:t>
        </w:r>
        <w:r w:rsidR="00531E31">
          <w:rPr>
            <w:rFonts w:asciiTheme="minorHAnsi" w:eastAsiaTheme="minorEastAsia" w:hAnsiTheme="minorHAnsi" w:cstheme="minorBidi"/>
            <w:b w:val="0"/>
            <w:bCs w:val="0"/>
            <w:caps w:val="0"/>
            <w:sz w:val="22"/>
            <w:szCs w:val="22"/>
          </w:rPr>
          <w:tab/>
        </w:r>
        <w:r w:rsidR="00531E31" w:rsidRPr="00D93DBB">
          <w:rPr>
            <w:rStyle w:val="Hyperlink"/>
          </w:rPr>
          <w:t>Product Design Specification Template Approval</w:t>
        </w:r>
        <w:r w:rsidR="00531E31">
          <w:rPr>
            <w:webHidden/>
          </w:rPr>
          <w:tab/>
        </w:r>
        <w:r w:rsidR="00531E31">
          <w:rPr>
            <w:webHidden/>
          </w:rPr>
          <w:fldChar w:fldCharType="begin"/>
        </w:r>
        <w:r w:rsidR="00531E31">
          <w:rPr>
            <w:webHidden/>
          </w:rPr>
          <w:instrText xml:space="preserve"> PAGEREF _Toc384740646 \h </w:instrText>
        </w:r>
        <w:r w:rsidR="00531E31">
          <w:rPr>
            <w:webHidden/>
          </w:rPr>
        </w:r>
        <w:r w:rsidR="00531E31">
          <w:rPr>
            <w:webHidden/>
          </w:rPr>
          <w:fldChar w:fldCharType="separate"/>
        </w:r>
        <w:r w:rsidR="00DB732A">
          <w:rPr>
            <w:webHidden/>
          </w:rPr>
          <w:t>8</w:t>
        </w:r>
        <w:r w:rsidR="00531E31">
          <w:rPr>
            <w:webHidden/>
          </w:rPr>
          <w:fldChar w:fldCharType="end"/>
        </w:r>
      </w:hyperlink>
    </w:p>
    <w:p w14:paraId="7B1C522E" w14:textId="77777777" w:rsidR="007004AD" w:rsidRDefault="00BD12A2" w:rsidP="007004AD">
      <w:pPr>
        <w:pStyle w:val="TOC1"/>
        <w:tabs>
          <w:tab w:val="left" w:pos="360"/>
        </w:tabs>
        <w:rPr>
          <w:rFonts w:asciiTheme="minorHAnsi" w:eastAsiaTheme="minorEastAsia" w:hAnsiTheme="minorHAnsi" w:cstheme="minorBidi"/>
          <w:b w:val="0"/>
          <w:bCs w:val="0"/>
          <w:caps w:val="0"/>
          <w:szCs w:val="24"/>
          <w:lang w:eastAsia="ja-JP"/>
        </w:rPr>
      </w:pPr>
      <w:r w:rsidRPr="002D1641">
        <w:rPr>
          <w:rFonts w:ascii="Arial" w:hAnsi="Arial" w:cs="Arial"/>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0889B031" w14:textId="77777777" w:rsidR="00CA587B" w:rsidRPr="002D1641" w:rsidRDefault="00CA587B" w:rsidP="00CA587B">
      <w:pPr>
        <w:pStyle w:val="BodyText"/>
        <w:ind w:left="0"/>
        <w:jc w:val="left"/>
        <w:rPr>
          <w:rFonts w:ascii="Arial" w:hAnsi="Arial" w:cs="Arial"/>
        </w:rPr>
      </w:pPr>
    </w:p>
    <w:p w14:paraId="2538F67C" w14:textId="77777777" w:rsidR="00AC3B89" w:rsidRPr="002D1641" w:rsidRDefault="006347EB" w:rsidP="00172F69">
      <w:pPr>
        <w:pStyle w:val="Heading1"/>
      </w:pPr>
      <w:r w:rsidRPr="002D1641">
        <w:br w:type="page"/>
      </w:r>
      <w:bookmarkStart w:id="14" w:name="_Toc384740631"/>
      <w:r w:rsidR="00AC3B89" w:rsidRPr="002D1641">
        <w:lastRenderedPageBreak/>
        <w:t>I</w:t>
      </w:r>
      <w:bookmarkEnd w:id="2"/>
      <w:bookmarkEnd w:id="3"/>
      <w:bookmarkEnd w:id="4"/>
      <w:r w:rsidR="005F04B6" w:rsidRPr="002D1641">
        <w:t>ntroduction</w:t>
      </w:r>
      <w:bookmarkEnd w:id="14"/>
    </w:p>
    <w:p w14:paraId="1554ACBF" w14:textId="77777777" w:rsidR="00AC3B89" w:rsidRPr="002D1641" w:rsidRDefault="00AB21F7" w:rsidP="00001ADC">
      <w:pPr>
        <w:pStyle w:val="Heading2"/>
        <w:rPr>
          <w:rFonts w:ascii="Arial" w:hAnsi="Arial" w:cs="Arial"/>
        </w:rPr>
      </w:pPr>
      <w:bookmarkStart w:id="15" w:name="_Toc384740632"/>
      <w:r>
        <w:rPr>
          <w:rFonts w:ascii="Arial" w:hAnsi="Arial" w:cs="Arial"/>
        </w:rPr>
        <w:t xml:space="preserve">Project </w:t>
      </w:r>
      <w:r w:rsidR="001B134A">
        <w:rPr>
          <w:rFonts w:ascii="Arial" w:hAnsi="Arial" w:cs="Arial"/>
        </w:rPr>
        <w:t>Objective</w:t>
      </w:r>
      <w:bookmarkEnd w:id="15"/>
    </w:p>
    <w:p w14:paraId="6C73C99D" w14:textId="77777777" w:rsidR="005228F7" w:rsidRDefault="00E20924" w:rsidP="002B1932">
      <w:pPr>
        <w:pStyle w:val="BodyText"/>
        <w:spacing w:before="0" w:after="0"/>
        <w:rPr>
          <w:rFonts w:ascii="Arial" w:hAnsi="Arial" w:cs="Arial"/>
        </w:rPr>
      </w:pPr>
      <w:bookmarkStart w:id="16" w:name="OLE_LINK1"/>
      <w:bookmarkStart w:id="17" w:name="OLE_LINK2"/>
      <w:r>
        <w:rPr>
          <w:rFonts w:ascii="Arial" w:hAnsi="Arial" w:cs="Arial"/>
        </w:rPr>
        <w:t xml:space="preserve">This is a full HTML/CSS </w:t>
      </w:r>
      <w:r w:rsidR="00F808B3" w:rsidRPr="00E448BC">
        <w:rPr>
          <w:rFonts w:ascii="Zapf Dingbats" w:hAnsi="Zapf Dingbats"/>
          <w:color w:val="000000"/>
        </w:rPr>
        <w:t>★</w:t>
      </w:r>
      <w:r w:rsidR="00F808B3">
        <w:rPr>
          <w:rFonts w:ascii="Zapf Dingbats" w:hAnsi="Zapf Dingbats"/>
          <w:color w:val="000000"/>
        </w:rPr>
        <w:t></w:t>
      </w:r>
      <w:r>
        <w:rPr>
          <w:rFonts w:ascii="Arial" w:hAnsi="Arial" w:cs="Arial"/>
        </w:rPr>
        <w:t xml:space="preserve">nice looking </w:t>
      </w:r>
      <w:r w:rsidR="00F808B3" w:rsidRPr="00E448BC">
        <w:rPr>
          <w:rFonts w:ascii="Zapf Dingbats" w:hAnsi="Zapf Dingbats"/>
          <w:color w:val="000000"/>
        </w:rPr>
        <w:t>★</w:t>
      </w:r>
      <w:r w:rsidR="00F808B3">
        <w:rPr>
          <w:rFonts w:ascii="Zapf Dingbats" w:hAnsi="Zapf Dingbats"/>
          <w:color w:val="000000"/>
        </w:rPr>
        <w:t></w:t>
      </w:r>
      <w:r>
        <w:rPr>
          <w:rFonts w:ascii="Arial" w:hAnsi="Arial" w:cs="Arial"/>
        </w:rPr>
        <w:t xml:space="preserve">phone that is fully functional. It uses the Kazoo.js library for the communications part. It should be a separate </w:t>
      </w:r>
      <w:proofErr w:type="spellStart"/>
      <w:r>
        <w:rPr>
          <w:rFonts w:ascii="Arial" w:hAnsi="Arial" w:cs="Arial"/>
        </w:rPr>
        <w:t>jQuery</w:t>
      </w:r>
      <w:proofErr w:type="spellEnd"/>
      <w:r>
        <w:rPr>
          <w:rFonts w:ascii="Arial" w:hAnsi="Arial" w:cs="Arial"/>
        </w:rPr>
        <w:t xml:space="preserve"> plug-in that has nothing to do with </w:t>
      </w:r>
      <w:proofErr w:type="spellStart"/>
      <w:r>
        <w:rPr>
          <w:rFonts w:ascii="Arial" w:hAnsi="Arial" w:cs="Arial"/>
        </w:rPr>
        <w:t>KazooUI</w:t>
      </w:r>
      <w:proofErr w:type="spellEnd"/>
      <w:r>
        <w:rPr>
          <w:rFonts w:ascii="Arial" w:hAnsi="Arial" w:cs="Arial"/>
        </w:rPr>
        <w:t xml:space="preserve"> or </w:t>
      </w:r>
      <w:proofErr w:type="spellStart"/>
      <w:r>
        <w:rPr>
          <w:rFonts w:ascii="Arial" w:hAnsi="Arial" w:cs="Arial"/>
        </w:rPr>
        <w:t>MonsterUI</w:t>
      </w:r>
      <w:proofErr w:type="spellEnd"/>
      <w:r>
        <w:rPr>
          <w:rFonts w:ascii="Arial" w:hAnsi="Arial" w:cs="Arial"/>
        </w:rPr>
        <w:t>.</w:t>
      </w:r>
    </w:p>
    <w:p w14:paraId="310A8F03" w14:textId="77777777" w:rsidR="00592892" w:rsidRDefault="00592892" w:rsidP="00135403">
      <w:pPr>
        <w:pStyle w:val="BodyText"/>
        <w:spacing w:before="0" w:after="0"/>
        <w:ind w:left="0"/>
        <w:rPr>
          <w:rFonts w:ascii="Arial" w:hAnsi="Arial" w:cs="Arial"/>
        </w:rPr>
      </w:pPr>
    </w:p>
    <w:p w14:paraId="7D1D2D0B" w14:textId="77777777" w:rsidR="00135403" w:rsidRDefault="00135403" w:rsidP="00135403">
      <w:pPr>
        <w:pStyle w:val="BodyText"/>
        <w:spacing w:before="0" w:after="0"/>
        <w:ind w:left="0"/>
        <w:rPr>
          <w:rFonts w:ascii="Arial" w:hAnsi="Arial" w:cs="Arial"/>
        </w:rPr>
      </w:pPr>
    </w:p>
    <w:p w14:paraId="6355FFB9" w14:textId="77777777" w:rsidR="00AC3B89" w:rsidRPr="002D1641" w:rsidRDefault="00E16585" w:rsidP="00172F69">
      <w:pPr>
        <w:pStyle w:val="Heading1"/>
      </w:pPr>
      <w:bookmarkStart w:id="18" w:name="_Toc494193645"/>
      <w:bookmarkStart w:id="19" w:name="_Toc384740633"/>
      <w:bookmarkEnd w:id="16"/>
      <w:bookmarkEnd w:id="17"/>
      <w:r w:rsidRPr="002D1641">
        <w:t xml:space="preserve">General </w:t>
      </w:r>
      <w:r w:rsidR="00726E55" w:rsidRPr="002D1641">
        <w:t xml:space="preserve">Overview and </w:t>
      </w:r>
      <w:r w:rsidRPr="002D1641">
        <w:t>Design Guidelines</w:t>
      </w:r>
      <w:bookmarkEnd w:id="18"/>
      <w:bookmarkEnd w:id="19"/>
    </w:p>
    <w:p w14:paraId="75403871" w14:textId="77777777" w:rsidR="009F274D" w:rsidRDefault="009F274D" w:rsidP="0065137C">
      <w:pPr>
        <w:pStyle w:val="Heading2"/>
        <w:spacing w:before="120" w:after="60" w:line="240" w:lineRule="atLeast"/>
        <w:jc w:val="left"/>
        <w:rPr>
          <w:rFonts w:ascii="Arial" w:hAnsi="Arial" w:cs="Arial"/>
        </w:rPr>
      </w:pPr>
      <w:bookmarkStart w:id="20" w:name="_Toc384740634"/>
      <w:bookmarkStart w:id="21" w:name="_Toc494193648"/>
      <w:r>
        <w:rPr>
          <w:rFonts w:ascii="Arial" w:hAnsi="Arial" w:cs="Arial"/>
        </w:rPr>
        <w:t>Prototype and Scope Assessment</w:t>
      </w:r>
      <w:bookmarkEnd w:id="20"/>
    </w:p>
    <w:p w14:paraId="3BC237E5" w14:textId="77777777" w:rsidR="00F808B3" w:rsidRDefault="00F808B3" w:rsidP="00E232D3">
      <w:pPr>
        <w:rPr>
          <w:ins w:id="22" w:author="Darren Schreiber" w:date="2014-04-22T17:35:00Z"/>
          <w:rFonts w:ascii="Arial" w:hAnsi="Arial"/>
        </w:rPr>
      </w:pPr>
      <w:ins w:id="23" w:author="Darren Schreiber" w:date="2014-04-22T17:35:00Z">
        <w:r>
          <w:rPr>
            <w:rFonts w:ascii="Arial" w:hAnsi="Arial"/>
          </w:rPr>
          <w:t xml:space="preserve">No, </w:t>
        </w:r>
      </w:ins>
      <w:ins w:id="24" w:author="Darren Schreiber" w:date="2014-04-22T17:38:00Z">
        <w:r>
          <w:rPr>
            <w:rFonts w:ascii="Arial" w:hAnsi="Arial"/>
          </w:rPr>
          <w:t xml:space="preserve">this is not required. Have a nice day. </w:t>
        </w:r>
        <w:r w:rsidRPr="00F808B3">
          <w:rPr>
            <w:rFonts w:ascii="Arial" w:hAnsi="Arial"/>
          </w:rPr>
          <w:sym w:font="Wingdings" w:char="F04A"/>
        </w:r>
      </w:ins>
    </w:p>
    <w:p w14:paraId="24E714F3" w14:textId="77777777" w:rsidR="00F808B3" w:rsidRDefault="00F808B3" w:rsidP="00E232D3">
      <w:pPr>
        <w:rPr>
          <w:ins w:id="25" w:author="Darren Schreiber" w:date="2014-04-22T17:35:00Z"/>
          <w:rFonts w:ascii="Arial" w:hAnsi="Arial"/>
        </w:rPr>
      </w:pPr>
    </w:p>
    <w:p w14:paraId="501B7010" w14:textId="77777777" w:rsidR="009F274D" w:rsidDel="008304AF" w:rsidRDefault="009F274D" w:rsidP="00E232D3">
      <w:pPr>
        <w:rPr>
          <w:del w:id="26" w:author="Darren Schreiber" w:date="2014-04-22T17:51:00Z"/>
          <w:rFonts w:ascii="Arial" w:hAnsi="Arial"/>
        </w:rPr>
      </w:pPr>
      <w:del w:id="27" w:author="Darren Schreiber" w:date="2014-04-22T17:51:00Z">
        <w:r w:rsidRPr="00E232D3" w:rsidDel="008304AF">
          <w:rPr>
            <w:rFonts w:ascii="Arial" w:hAnsi="Arial"/>
          </w:rPr>
          <w:delText xml:space="preserve">In architecting this solution, 2600hz </w:delText>
        </w:r>
        <w:r w:rsidR="00135403" w:rsidDel="008304AF">
          <w:rPr>
            <w:rFonts w:ascii="Arial" w:hAnsi="Arial"/>
          </w:rPr>
          <w:delText xml:space="preserve">will provide a prototype or wireframe of </w:delText>
        </w:r>
        <w:r w:rsidR="00E20924" w:rsidDel="008304AF">
          <w:rPr>
            <w:rFonts w:ascii="Arial" w:hAnsi="Arial"/>
          </w:rPr>
          <w:delText>the Softphone</w:delText>
        </w:r>
        <w:r w:rsidR="00135403" w:rsidDel="008304AF">
          <w:rPr>
            <w:rFonts w:ascii="Arial" w:hAnsi="Arial"/>
          </w:rPr>
          <w:delText xml:space="preserve"> which will be shared with </w:delText>
        </w:r>
        <w:r w:rsidR="00E20924" w:rsidDel="008304AF">
          <w:rPr>
            <w:rFonts w:ascii="Arial" w:hAnsi="Arial"/>
          </w:rPr>
          <w:delText xml:space="preserve">the </w:delText>
        </w:r>
        <w:r w:rsidR="00E20924" w:rsidRPr="00E20924" w:rsidDel="008304AF">
          <w:rPr>
            <w:rFonts w:ascii="Arial" w:hAnsi="Arial"/>
            <w:highlight w:val="yellow"/>
          </w:rPr>
          <w:delText>outsourced company</w:delText>
        </w:r>
        <w:r w:rsidR="00E20924" w:rsidDel="008304AF">
          <w:rPr>
            <w:rFonts w:ascii="Arial" w:hAnsi="Arial"/>
          </w:rPr>
          <w:delText xml:space="preserve"> </w:delText>
        </w:r>
        <w:r w:rsidR="00135403" w:rsidDel="008304AF">
          <w:rPr>
            <w:rFonts w:ascii="Arial" w:hAnsi="Arial"/>
          </w:rPr>
          <w:delText xml:space="preserve">before a final work product is executed. </w:delText>
        </w:r>
      </w:del>
    </w:p>
    <w:p w14:paraId="47A70215" w14:textId="77777777" w:rsidR="00E20924" w:rsidDel="008304AF" w:rsidRDefault="00E20924" w:rsidP="00E232D3">
      <w:pPr>
        <w:rPr>
          <w:del w:id="28" w:author="Darren Schreiber" w:date="2014-04-22T17:51:00Z"/>
          <w:rFonts w:ascii="Arial" w:hAnsi="Arial"/>
        </w:rPr>
      </w:pPr>
    </w:p>
    <w:p w14:paraId="6D07CB86" w14:textId="77777777" w:rsidR="00E20924" w:rsidDel="008304AF" w:rsidRDefault="00E20924" w:rsidP="00E232D3">
      <w:pPr>
        <w:rPr>
          <w:del w:id="29" w:author="Darren Schreiber" w:date="2014-04-22T17:51:00Z"/>
          <w:rFonts w:ascii="Arial" w:hAnsi="Arial"/>
        </w:rPr>
      </w:pPr>
      <w:del w:id="30" w:author="Darren Schreiber" w:date="2014-04-22T17:51:00Z">
        <w:r w:rsidDel="008304AF">
          <w:rPr>
            <w:rFonts w:ascii="Arial" w:hAnsi="Arial"/>
          </w:rPr>
          <w:delText xml:space="preserve">As of now, nothing has been created. A </w:delText>
        </w:r>
        <w:r w:rsidR="00D438EF" w:rsidDel="008304AF">
          <w:rPr>
            <w:rFonts w:ascii="Arial" w:hAnsi="Arial"/>
          </w:rPr>
          <w:delText>jQuery plug-in needs to be built. We want to be able to do someth</w:delText>
        </w:r>
        <w:r w:rsidR="00E41119" w:rsidDel="008304AF">
          <w:rPr>
            <w:rFonts w:ascii="Arial" w:hAnsi="Arial"/>
          </w:rPr>
          <w:delText>ing like $(‘#myDiv’).softphone(deviceP</w:delText>
        </w:r>
        <w:r w:rsidR="00D438EF" w:rsidDel="008304AF">
          <w:rPr>
            <w:rFonts w:ascii="Arial" w:hAnsi="Arial"/>
          </w:rPr>
          <w:delText>arams</w:delText>
        </w:r>
        <w:r w:rsidR="00E41119" w:rsidDel="008304AF">
          <w:rPr>
            <w:rFonts w:ascii="Arial" w:hAnsi="Arial"/>
          </w:rPr>
          <w:delText>, displayOptions</w:delText>
        </w:r>
        <w:r w:rsidR="00D438EF" w:rsidDel="008304AF">
          <w:rPr>
            <w:rFonts w:ascii="Arial" w:hAnsi="Arial"/>
          </w:rPr>
          <w:delText>); that will initialize and display the softphone.</w:delText>
        </w:r>
        <w:r w:rsidDel="008304AF">
          <w:rPr>
            <w:rFonts w:ascii="Arial" w:hAnsi="Arial"/>
          </w:rPr>
          <w:delText xml:space="preserve"> </w:delText>
        </w:r>
      </w:del>
    </w:p>
    <w:p w14:paraId="5F17C319" w14:textId="77777777" w:rsidR="00FE500A" w:rsidRPr="00E20924" w:rsidDel="008304AF" w:rsidRDefault="00E20924" w:rsidP="00E20924">
      <w:pPr>
        <w:ind w:left="0"/>
        <w:rPr>
          <w:del w:id="31" w:author="Darren Schreiber" w:date="2014-04-22T17:52:00Z"/>
          <w:rFonts w:ascii="Arial" w:hAnsi="Arial"/>
        </w:rPr>
      </w:pPr>
      <w:del w:id="32" w:author="Darren Schreiber" w:date="2014-04-22T17:51:00Z">
        <w:r w:rsidDel="008304AF">
          <w:rPr>
            <w:rFonts w:ascii="Arial" w:hAnsi="Arial"/>
          </w:rPr>
          <w:tab/>
        </w:r>
      </w:del>
      <w:bookmarkStart w:id="33" w:name="_GoBack"/>
      <w:bookmarkEnd w:id="33"/>
    </w:p>
    <w:p w14:paraId="2DA473D2" w14:textId="77777777" w:rsidR="009F274D" w:rsidRPr="001B134A" w:rsidRDefault="009F274D" w:rsidP="008304AF">
      <w:pPr>
        <w:ind w:left="0"/>
        <w:pPrChange w:id="34" w:author="Darren Schreiber" w:date="2014-04-22T17:52:00Z">
          <w:pPr>
            <w:pStyle w:val="Heading2"/>
            <w:numPr>
              <w:ilvl w:val="0"/>
              <w:numId w:val="0"/>
            </w:numPr>
            <w:tabs>
              <w:tab w:val="clear" w:pos="576"/>
            </w:tabs>
            <w:ind w:left="0" w:firstLine="0"/>
          </w:pPr>
        </w:pPrChange>
      </w:pPr>
    </w:p>
    <w:p w14:paraId="18FBFBAF" w14:textId="77777777" w:rsidR="009F274D" w:rsidRDefault="009F274D" w:rsidP="004C3630">
      <w:pPr>
        <w:pStyle w:val="Heading1"/>
        <w:numPr>
          <w:ilvl w:val="0"/>
          <w:numId w:val="0"/>
        </w:numPr>
        <w:ind w:left="432" w:hanging="432"/>
      </w:pPr>
    </w:p>
    <w:p w14:paraId="15F32B7D" w14:textId="77777777" w:rsidR="0065137C" w:rsidRPr="002D1641" w:rsidRDefault="00A74D5B" w:rsidP="0065137C">
      <w:pPr>
        <w:pStyle w:val="Heading2"/>
        <w:spacing w:before="120" w:after="60" w:line="240" w:lineRule="atLeast"/>
        <w:jc w:val="left"/>
        <w:rPr>
          <w:rFonts w:ascii="Arial" w:hAnsi="Arial" w:cs="Arial"/>
        </w:rPr>
      </w:pPr>
      <w:bookmarkStart w:id="35" w:name="_Toc228424472"/>
      <w:bookmarkStart w:id="36" w:name="_Toc384740635"/>
      <w:r w:rsidRPr="002D1641">
        <w:rPr>
          <w:rFonts w:ascii="Arial" w:hAnsi="Arial" w:cs="Arial"/>
        </w:rPr>
        <w:t>Assumptions / Constraints</w:t>
      </w:r>
      <w:r w:rsidR="00001ADC" w:rsidRPr="002D1641">
        <w:rPr>
          <w:rFonts w:ascii="Arial" w:hAnsi="Arial" w:cs="Arial"/>
        </w:rPr>
        <w:t xml:space="preserve"> / Standards</w:t>
      </w:r>
      <w:bookmarkEnd w:id="35"/>
      <w:bookmarkEnd w:id="36"/>
      <w:ins w:id="37" w:author="Robert Lifgren" w:date="2013-02-28T16:30:00Z">
        <w:r w:rsidR="000B778C">
          <w:rPr>
            <w:rFonts w:ascii="Arial" w:hAnsi="Arial" w:cs="Arial"/>
          </w:rPr>
          <w:t xml:space="preserve"> </w:t>
        </w:r>
      </w:ins>
    </w:p>
    <w:p w14:paraId="2CD815C1" w14:textId="77777777" w:rsidR="00B17F01" w:rsidRDefault="00135403" w:rsidP="00B17F01">
      <w:pPr>
        <w:pStyle w:val="BodyText"/>
        <w:rPr>
          <w:rFonts w:ascii="Arial" w:hAnsi="Arial" w:cs="Arial"/>
        </w:rPr>
      </w:pPr>
      <w:r>
        <w:rPr>
          <w:rFonts w:ascii="Arial" w:hAnsi="Arial" w:cs="Arial"/>
        </w:rPr>
        <w:t xml:space="preserve">It is assumed that this functionality </w:t>
      </w:r>
      <w:r w:rsidR="00D438EF">
        <w:rPr>
          <w:rFonts w:ascii="Arial" w:hAnsi="Arial" w:cs="Arial"/>
        </w:rPr>
        <w:t>could</w:t>
      </w:r>
      <w:r>
        <w:rPr>
          <w:rFonts w:ascii="Arial" w:hAnsi="Arial" w:cs="Arial"/>
        </w:rPr>
        <w:t xml:space="preserve"> work </w:t>
      </w:r>
      <w:r w:rsidR="00D438EF">
        <w:rPr>
          <w:rFonts w:ascii="Arial" w:hAnsi="Arial" w:cs="Arial"/>
        </w:rPr>
        <w:t xml:space="preserve">anywhere where </w:t>
      </w:r>
      <w:proofErr w:type="spellStart"/>
      <w:r w:rsidR="00D438EF">
        <w:rPr>
          <w:rFonts w:ascii="Arial" w:hAnsi="Arial" w:cs="Arial"/>
        </w:rPr>
        <w:t>jQuery</w:t>
      </w:r>
      <w:proofErr w:type="spellEnd"/>
      <w:r w:rsidR="00D438EF">
        <w:rPr>
          <w:rFonts w:ascii="Arial" w:hAnsi="Arial" w:cs="Arial"/>
        </w:rPr>
        <w:t xml:space="preserve"> is installed.</w:t>
      </w:r>
    </w:p>
    <w:p w14:paraId="78C7618E" w14:textId="77777777" w:rsidR="00135403" w:rsidRDefault="00135403" w:rsidP="00B17F01">
      <w:pPr>
        <w:pStyle w:val="BodyText"/>
        <w:rPr>
          <w:rFonts w:ascii="Arial" w:hAnsi="Arial" w:cs="Arial"/>
        </w:rPr>
      </w:pPr>
      <w:r>
        <w:rPr>
          <w:rFonts w:ascii="Arial" w:hAnsi="Arial" w:cs="Arial"/>
        </w:rPr>
        <w:t xml:space="preserve">It is assumed that </w:t>
      </w:r>
      <w:r w:rsidR="00D438EF">
        <w:rPr>
          <w:rFonts w:ascii="Arial" w:hAnsi="Arial" w:cs="Arial"/>
        </w:rPr>
        <w:t>this library will be released for the open-source, using the MIT License.</w:t>
      </w:r>
    </w:p>
    <w:bookmarkEnd w:id="1"/>
    <w:bookmarkEnd w:id="5"/>
    <w:bookmarkEnd w:id="6"/>
    <w:bookmarkEnd w:id="7"/>
    <w:bookmarkEnd w:id="8"/>
    <w:bookmarkEnd w:id="9"/>
    <w:bookmarkEnd w:id="10"/>
    <w:bookmarkEnd w:id="11"/>
    <w:bookmarkEnd w:id="12"/>
    <w:bookmarkEnd w:id="13"/>
    <w:bookmarkEnd w:id="21"/>
    <w:p w14:paraId="13F679A1" w14:textId="77777777" w:rsidR="00FB7D42" w:rsidRDefault="00FB7D42">
      <w:pPr>
        <w:spacing w:before="0" w:after="0"/>
        <w:ind w:left="0"/>
        <w:jc w:val="left"/>
        <w:rPr>
          <w:rFonts w:ascii="Arial" w:eastAsia="Arial Unicode MS" w:hAnsi="Arial" w:cs="Arial"/>
          <w:b/>
          <w:bCs/>
          <w:caps/>
          <w:kern w:val="36"/>
          <w:sz w:val="28"/>
          <w:szCs w:val="48"/>
        </w:rPr>
      </w:pPr>
      <w:r>
        <w:br w:type="page"/>
      </w:r>
    </w:p>
    <w:p w14:paraId="71A4BE79" w14:textId="77777777" w:rsidR="00FE500A" w:rsidRDefault="00423B3F" w:rsidP="00172F69">
      <w:pPr>
        <w:pStyle w:val="Heading1"/>
      </w:pPr>
      <w:bookmarkStart w:id="38" w:name="_Toc384740636"/>
      <w:r>
        <w:lastRenderedPageBreak/>
        <w:t>Components</w:t>
      </w:r>
      <w:bookmarkEnd w:id="38"/>
    </w:p>
    <w:p w14:paraId="582C0F82" w14:textId="77777777" w:rsidR="00E0797A" w:rsidRPr="00FE500A" w:rsidRDefault="00423B3F" w:rsidP="00E0797A">
      <w:pPr>
        <w:pStyle w:val="Heading2"/>
      </w:pPr>
      <w:bookmarkStart w:id="39" w:name="_Toc384740637"/>
      <w:r>
        <w:rPr>
          <w:rFonts w:ascii="Arial" w:hAnsi="Arial" w:cs="Arial"/>
        </w:rPr>
        <w:t>End-User Experience</w:t>
      </w:r>
      <w:bookmarkEnd w:id="39"/>
    </w:p>
    <w:p w14:paraId="2D5BC944" w14:textId="77777777" w:rsidR="00E0797A" w:rsidRDefault="00E0797A" w:rsidP="00FE500A">
      <w:pPr>
        <w:ind w:left="0"/>
        <w:rPr>
          <w:rFonts w:ascii="Arial" w:hAnsi="Arial" w:cs="Arial"/>
        </w:rPr>
      </w:pPr>
      <w:r>
        <w:rPr>
          <w:rFonts w:ascii="Arial" w:hAnsi="Arial" w:cs="Arial"/>
        </w:rPr>
        <w:t>The end user should be able to login by using some SIP Credentials (SIP Username, SIP Password and a SIP Realm). He would then have access to a basic Softphone UI, allowing him to place and receive calls, mute/unmute his microphone, pressing 1-9,*,#</w:t>
      </w:r>
      <w:r w:rsidR="00093683">
        <w:rPr>
          <w:rFonts w:ascii="Arial" w:hAnsi="Arial" w:cs="Arial"/>
        </w:rPr>
        <w:t xml:space="preserve"> and transfer calls. Finally, he can also log out of that softphone, which will unregister this device for him.</w:t>
      </w:r>
      <w:r w:rsidR="00420CB9">
        <w:rPr>
          <w:rFonts w:ascii="Arial" w:hAnsi="Arial" w:cs="Arial"/>
        </w:rPr>
        <w:t xml:space="preserve"> The user of the library can also choose what he wants to display from the UI, from a full </w:t>
      </w:r>
      <w:proofErr w:type="spellStart"/>
      <w:r w:rsidR="00420CB9">
        <w:rPr>
          <w:rFonts w:ascii="Arial" w:hAnsi="Arial" w:cs="Arial"/>
        </w:rPr>
        <w:t>dialpad</w:t>
      </w:r>
      <w:proofErr w:type="spellEnd"/>
      <w:r w:rsidR="00420CB9">
        <w:rPr>
          <w:rFonts w:ascii="Arial" w:hAnsi="Arial" w:cs="Arial"/>
        </w:rPr>
        <w:t xml:space="preserve"> with transfer/call buttons etc… to just a single “call” button.</w:t>
      </w:r>
    </w:p>
    <w:p w14:paraId="354503C8" w14:textId="77777777" w:rsidR="00FE500A" w:rsidRDefault="00FE500A" w:rsidP="00FE500A">
      <w:pPr>
        <w:ind w:left="0"/>
        <w:rPr>
          <w:rFonts w:ascii="Arial" w:hAnsi="Arial" w:cs="Arial"/>
        </w:rPr>
      </w:pPr>
    </w:p>
    <w:p w14:paraId="33AECD79" w14:textId="77777777" w:rsidR="00FE500A" w:rsidRDefault="00FE500A" w:rsidP="00FE500A">
      <w:pPr>
        <w:ind w:left="0"/>
        <w:rPr>
          <w:rFonts w:ascii="Arial" w:hAnsi="Arial" w:cs="Arial"/>
        </w:rPr>
      </w:pPr>
    </w:p>
    <w:p w14:paraId="540D6F2D" w14:textId="77777777" w:rsidR="00FE500A" w:rsidRDefault="00423B3F" w:rsidP="00FE500A">
      <w:pPr>
        <w:pStyle w:val="Heading2"/>
      </w:pPr>
      <w:bookmarkStart w:id="40" w:name="_Toc384740638"/>
      <w:r>
        <w:t>Management and Configuration</w:t>
      </w:r>
      <w:bookmarkEnd w:id="40"/>
    </w:p>
    <w:p w14:paraId="226EF17C" w14:textId="77777777" w:rsidR="00E41119" w:rsidRDefault="00FA38BD" w:rsidP="00FB7D42">
      <w:pPr>
        <w:spacing w:before="0" w:after="160" w:line="259" w:lineRule="auto"/>
        <w:ind w:left="0"/>
        <w:jc w:val="left"/>
        <w:rPr>
          <w:rFonts w:ascii="Arial" w:hAnsi="Arial" w:cs="Arial"/>
        </w:rPr>
      </w:pPr>
      <w:r>
        <w:rPr>
          <w:rFonts w:ascii="Arial" w:hAnsi="Arial" w:cs="Arial"/>
        </w:rPr>
        <w:t>The user</w:t>
      </w:r>
      <w:r w:rsidR="00E41119">
        <w:rPr>
          <w:rFonts w:ascii="Arial" w:hAnsi="Arial" w:cs="Arial"/>
        </w:rPr>
        <w:t xml:space="preserve"> will</w:t>
      </w:r>
      <w:r>
        <w:rPr>
          <w:rFonts w:ascii="Arial" w:hAnsi="Arial" w:cs="Arial"/>
        </w:rPr>
        <w:t xml:space="preserve"> need to provide </w:t>
      </w:r>
      <w:r w:rsidR="00E41119">
        <w:rPr>
          <w:rFonts w:ascii="Arial" w:hAnsi="Arial" w:cs="Arial"/>
        </w:rPr>
        <w:t xml:space="preserve">technical information to the kazoo.js library: </w:t>
      </w:r>
    </w:p>
    <w:p w14:paraId="1532D740" w14:textId="77777777" w:rsidR="00E41119" w:rsidRDefault="00FA38BD" w:rsidP="00E41119">
      <w:pPr>
        <w:pStyle w:val="ListParagraph"/>
        <w:numPr>
          <w:ilvl w:val="0"/>
          <w:numId w:val="15"/>
        </w:numPr>
        <w:spacing w:before="0" w:after="160" w:line="259" w:lineRule="auto"/>
        <w:jc w:val="left"/>
        <w:rPr>
          <w:rFonts w:ascii="Arial" w:hAnsi="Arial" w:cs="Arial"/>
        </w:rPr>
      </w:pPr>
      <w:r w:rsidRPr="00E41119">
        <w:rPr>
          <w:rFonts w:ascii="Arial" w:hAnsi="Arial" w:cs="Arial"/>
        </w:rPr>
        <w:t>an address to the RTMP Gateway</w:t>
      </w:r>
      <w:r w:rsidR="00E41119">
        <w:rPr>
          <w:rFonts w:ascii="Arial" w:hAnsi="Arial" w:cs="Arial"/>
        </w:rPr>
        <w:t xml:space="preserve"> (such as </w:t>
      </w:r>
      <w:r w:rsidR="00E41119" w:rsidRPr="00E41119">
        <w:rPr>
          <w:rFonts w:ascii="Arial" w:hAnsi="Arial" w:cs="Arial"/>
          <w:highlight w:val="yellow"/>
        </w:rPr>
        <w:t>rtmp://10.26.0.41/sip</w:t>
      </w:r>
      <w:r w:rsidR="00E41119">
        <w:rPr>
          <w:rFonts w:ascii="Arial" w:hAnsi="Arial" w:cs="Arial"/>
        </w:rPr>
        <w:t>)</w:t>
      </w:r>
    </w:p>
    <w:p w14:paraId="5A786460" w14:textId="77777777" w:rsidR="00E41119" w:rsidRDefault="00E41119" w:rsidP="00E41119">
      <w:pPr>
        <w:pStyle w:val="ListParagraph"/>
        <w:numPr>
          <w:ilvl w:val="0"/>
          <w:numId w:val="15"/>
        </w:numPr>
        <w:spacing w:before="0" w:after="160" w:line="259" w:lineRule="auto"/>
        <w:jc w:val="left"/>
        <w:rPr>
          <w:rFonts w:ascii="Arial" w:hAnsi="Arial" w:cs="Arial"/>
        </w:rPr>
      </w:pPr>
      <w:r>
        <w:rPr>
          <w:rFonts w:ascii="Arial" w:hAnsi="Arial" w:cs="Arial"/>
        </w:rPr>
        <w:t>and address to the</w:t>
      </w:r>
      <w:r w:rsidR="00FA38BD" w:rsidRPr="00E41119">
        <w:rPr>
          <w:rFonts w:ascii="Arial" w:hAnsi="Arial" w:cs="Arial"/>
        </w:rPr>
        <w:t xml:space="preserve"> WebRTC channel </w:t>
      </w:r>
      <w:r>
        <w:rPr>
          <w:rFonts w:ascii="Arial" w:hAnsi="Arial" w:cs="Arial"/>
        </w:rPr>
        <w:t xml:space="preserve">(such as </w:t>
      </w:r>
      <w:r w:rsidRPr="00E41119">
        <w:rPr>
          <w:rFonts w:ascii="Arial" w:hAnsi="Arial" w:cs="Arial"/>
          <w:highlight w:val="yellow"/>
        </w:rPr>
        <w:t>ws://10.26.0.41:8080</w:t>
      </w:r>
      <w:r>
        <w:rPr>
          <w:rFonts w:ascii="Arial" w:hAnsi="Arial" w:cs="Arial"/>
        </w:rPr>
        <w:t>)</w:t>
      </w:r>
    </w:p>
    <w:p w14:paraId="57AFA492" w14:textId="77777777" w:rsidR="00FB7D42" w:rsidRDefault="00E41119" w:rsidP="00E41119">
      <w:pPr>
        <w:pStyle w:val="ListParagraph"/>
        <w:numPr>
          <w:ilvl w:val="0"/>
          <w:numId w:val="15"/>
        </w:numPr>
        <w:spacing w:before="0" w:after="160" w:line="259" w:lineRule="auto"/>
        <w:jc w:val="left"/>
        <w:rPr>
          <w:rFonts w:ascii="Arial" w:hAnsi="Arial" w:cs="Arial"/>
        </w:rPr>
      </w:pPr>
      <w:r>
        <w:rPr>
          <w:rFonts w:ascii="Arial" w:hAnsi="Arial" w:cs="Arial"/>
        </w:rPr>
        <w:t>SIP Credentials (username password and realm)</w:t>
      </w:r>
    </w:p>
    <w:p w14:paraId="08494BE2" w14:textId="77777777" w:rsidR="00E41119" w:rsidRDefault="00E41119" w:rsidP="00E41119">
      <w:pPr>
        <w:spacing w:before="0" w:after="160" w:line="259" w:lineRule="auto"/>
        <w:ind w:left="0"/>
        <w:jc w:val="left"/>
        <w:rPr>
          <w:rFonts w:ascii="Arial" w:hAnsi="Arial" w:cs="Arial"/>
        </w:rPr>
      </w:pPr>
      <w:r>
        <w:rPr>
          <w:rFonts w:ascii="Arial" w:hAnsi="Arial" w:cs="Arial"/>
        </w:rPr>
        <w:t>The user will also have the option to configure the display options:</w:t>
      </w:r>
    </w:p>
    <w:p w14:paraId="7EF0E494" w14:textId="77777777" w:rsidR="00E41119" w:rsidRDefault="00E41119" w:rsidP="00E41119">
      <w:pPr>
        <w:pStyle w:val="ListParagraph"/>
        <w:numPr>
          <w:ilvl w:val="0"/>
          <w:numId w:val="15"/>
        </w:numPr>
        <w:spacing w:before="0" w:after="160" w:line="259" w:lineRule="auto"/>
        <w:jc w:val="left"/>
        <w:rPr>
          <w:rFonts w:ascii="Arial" w:hAnsi="Arial" w:cs="Arial"/>
        </w:rPr>
      </w:pPr>
      <w:r>
        <w:rPr>
          <w:rFonts w:ascii="Arial" w:hAnsi="Arial" w:cs="Arial"/>
        </w:rPr>
        <w:t xml:space="preserve">Displaying the </w:t>
      </w:r>
      <w:proofErr w:type="spellStart"/>
      <w:r>
        <w:rPr>
          <w:rFonts w:ascii="Arial" w:hAnsi="Arial" w:cs="Arial"/>
        </w:rPr>
        <w:t>dialpad</w:t>
      </w:r>
      <w:proofErr w:type="spellEnd"/>
    </w:p>
    <w:p w14:paraId="7A7E0CE7" w14:textId="77777777" w:rsidR="00E41119" w:rsidRDefault="00E41119" w:rsidP="00E41119">
      <w:pPr>
        <w:pStyle w:val="ListParagraph"/>
        <w:numPr>
          <w:ilvl w:val="0"/>
          <w:numId w:val="15"/>
        </w:numPr>
        <w:spacing w:before="0" w:after="160" w:line="259" w:lineRule="auto"/>
        <w:jc w:val="left"/>
        <w:rPr>
          <w:rFonts w:ascii="Arial" w:hAnsi="Arial" w:cs="Arial"/>
        </w:rPr>
      </w:pPr>
      <w:r>
        <w:rPr>
          <w:rFonts w:ascii="Arial" w:hAnsi="Arial" w:cs="Arial"/>
        </w:rPr>
        <w:t>Displaying the call/</w:t>
      </w:r>
      <w:proofErr w:type="spellStart"/>
      <w:r>
        <w:rPr>
          <w:rFonts w:ascii="Arial" w:hAnsi="Arial" w:cs="Arial"/>
        </w:rPr>
        <w:t>hangup</w:t>
      </w:r>
      <w:proofErr w:type="spellEnd"/>
      <w:r>
        <w:rPr>
          <w:rFonts w:ascii="Arial" w:hAnsi="Arial" w:cs="Arial"/>
        </w:rPr>
        <w:t xml:space="preserve"> button</w:t>
      </w:r>
    </w:p>
    <w:p w14:paraId="50C205F5" w14:textId="77777777" w:rsidR="00E41119" w:rsidRDefault="00E41119" w:rsidP="00E41119">
      <w:pPr>
        <w:pStyle w:val="ListParagraph"/>
        <w:numPr>
          <w:ilvl w:val="0"/>
          <w:numId w:val="15"/>
        </w:numPr>
        <w:spacing w:before="0" w:after="160" w:line="259" w:lineRule="auto"/>
        <w:jc w:val="left"/>
        <w:rPr>
          <w:rFonts w:ascii="Arial" w:hAnsi="Arial" w:cs="Arial"/>
        </w:rPr>
      </w:pPr>
      <w:r>
        <w:rPr>
          <w:rFonts w:ascii="Arial" w:hAnsi="Arial" w:cs="Arial"/>
        </w:rPr>
        <w:t>Displaying the status indicator</w:t>
      </w:r>
    </w:p>
    <w:p w14:paraId="3E6B7493" w14:textId="77777777" w:rsidR="00E41119" w:rsidRDefault="00E41119" w:rsidP="00E41119">
      <w:pPr>
        <w:pStyle w:val="ListParagraph"/>
        <w:numPr>
          <w:ilvl w:val="0"/>
          <w:numId w:val="15"/>
        </w:numPr>
        <w:spacing w:before="0" w:after="160" w:line="259" w:lineRule="auto"/>
        <w:jc w:val="left"/>
        <w:rPr>
          <w:rFonts w:ascii="Arial" w:hAnsi="Arial" w:cs="Arial"/>
        </w:rPr>
      </w:pPr>
      <w:r>
        <w:rPr>
          <w:rFonts w:ascii="Arial" w:hAnsi="Arial" w:cs="Arial"/>
        </w:rPr>
        <w:t>Displaying the text input showing the destination</w:t>
      </w:r>
    </w:p>
    <w:p w14:paraId="3B640CCF" w14:textId="77777777" w:rsidR="00E41119" w:rsidRDefault="00E41119" w:rsidP="00E41119">
      <w:pPr>
        <w:pStyle w:val="ListParagraph"/>
        <w:numPr>
          <w:ilvl w:val="0"/>
          <w:numId w:val="15"/>
        </w:numPr>
        <w:spacing w:before="0" w:after="160" w:line="259" w:lineRule="auto"/>
        <w:jc w:val="left"/>
        <w:rPr>
          <w:rFonts w:ascii="Arial" w:hAnsi="Arial" w:cs="Arial"/>
        </w:rPr>
      </w:pPr>
      <w:r>
        <w:rPr>
          <w:rFonts w:ascii="Arial" w:hAnsi="Arial" w:cs="Arial"/>
        </w:rPr>
        <w:t>Displaying the transfer button</w:t>
      </w:r>
    </w:p>
    <w:p w14:paraId="084C4023" w14:textId="77777777" w:rsidR="00E41119" w:rsidRPr="00E41119" w:rsidRDefault="00E41119" w:rsidP="00E41119">
      <w:pPr>
        <w:pStyle w:val="ListParagraph"/>
        <w:numPr>
          <w:ilvl w:val="0"/>
          <w:numId w:val="15"/>
        </w:numPr>
        <w:spacing w:before="0" w:after="160" w:line="259" w:lineRule="auto"/>
        <w:jc w:val="left"/>
        <w:rPr>
          <w:rFonts w:ascii="Arial" w:hAnsi="Arial" w:cs="Arial"/>
        </w:rPr>
      </w:pPr>
      <w:r>
        <w:rPr>
          <w:rFonts w:ascii="Arial" w:hAnsi="Arial" w:cs="Arial"/>
        </w:rPr>
        <w:t>… basically anything that’s displayed</w:t>
      </w:r>
    </w:p>
    <w:p w14:paraId="70453782" w14:textId="77777777" w:rsidR="00E41119" w:rsidRPr="00E41119" w:rsidRDefault="00E41119" w:rsidP="00E41119">
      <w:pPr>
        <w:spacing w:before="0" w:after="160" w:line="259" w:lineRule="auto"/>
        <w:ind w:left="0"/>
        <w:jc w:val="left"/>
        <w:rPr>
          <w:rFonts w:ascii="Arial" w:hAnsi="Arial" w:cs="Arial"/>
        </w:rPr>
      </w:pPr>
      <w:r>
        <w:rPr>
          <w:rFonts w:ascii="Arial" w:hAnsi="Arial" w:cs="Arial"/>
        </w:rPr>
        <w:tab/>
      </w:r>
    </w:p>
    <w:p w14:paraId="2A6F6A4B" w14:textId="77777777" w:rsidR="00FE500A" w:rsidRPr="00FB7D42" w:rsidRDefault="00FE500A" w:rsidP="00FB7D42">
      <w:pPr>
        <w:ind w:left="0"/>
        <w:rPr>
          <w:rFonts w:ascii="Arial" w:hAnsi="Arial" w:cs="Arial"/>
        </w:rPr>
      </w:pPr>
    </w:p>
    <w:p w14:paraId="0F4D80A9" w14:textId="77777777" w:rsidR="00FE500A" w:rsidRDefault="00FE500A" w:rsidP="00FE500A">
      <w:pPr>
        <w:pStyle w:val="Heading2"/>
      </w:pPr>
      <w:bookmarkStart w:id="41" w:name="_Toc384740639"/>
      <w:r>
        <w:t xml:space="preserve">Core </w:t>
      </w:r>
      <w:r w:rsidR="00423B3F">
        <w:t>/ Backend Work</w:t>
      </w:r>
      <w:bookmarkEnd w:id="41"/>
    </w:p>
    <w:p w14:paraId="2B4D9CD3" w14:textId="77777777" w:rsidR="00C72E79" w:rsidRPr="00FB7D42" w:rsidRDefault="00E0797A" w:rsidP="00FB7D42">
      <w:pPr>
        <w:ind w:left="0"/>
        <w:rPr>
          <w:rFonts w:ascii="Arial" w:hAnsi="Arial" w:cs="Arial"/>
        </w:rPr>
      </w:pPr>
      <w:r>
        <w:rPr>
          <w:rFonts w:ascii="Arial" w:hAnsi="Arial" w:cs="Arial"/>
        </w:rPr>
        <w:t>This is only a front-end project.</w:t>
      </w:r>
    </w:p>
    <w:p w14:paraId="5B8624CA" w14:textId="77777777" w:rsidR="00FE500A" w:rsidRDefault="00FE500A" w:rsidP="00FE500A">
      <w:pPr>
        <w:ind w:left="0"/>
        <w:rPr>
          <w:rFonts w:ascii="Arial" w:hAnsi="Arial" w:cs="Arial"/>
        </w:rPr>
      </w:pPr>
    </w:p>
    <w:p w14:paraId="443E46EE" w14:textId="77777777" w:rsidR="00CB26EC" w:rsidRDefault="00CB26EC" w:rsidP="00CB26EC">
      <w:pPr>
        <w:pStyle w:val="Heading1"/>
      </w:pPr>
      <w:bookmarkStart w:id="42" w:name="_Toc384740640"/>
      <w:r>
        <w:t>Operational Considerations</w:t>
      </w:r>
      <w:bookmarkEnd w:id="42"/>
    </w:p>
    <w:p w14:paraId="2433E15E" w14:textId="77777777" w:rsidR="00CB26EC" w:rsidRDefault="00CB26EC" w:rsidP="00CB26EC">
      <w:pPr>
        <w:pStyle w:val="Heading2"/>
      </w:pPr>
      <w:bookmarkStart w:id="43" w:name="_Toc384740641"/>
      <w:r>
        <w:t>Installation Considerations</w:t>
      </w:r>
      <w:bookmarkEnd w:id="43"/>
    </w:p>
    <w:p w14:paraId="7559A2DF" w14:textId="77777777" w:rsidR="00CB26EC" w:rsidRPr="00093683" w:rsidRDefault="00E0797A" w:rsidP="00CB26EC">
      <w:pPr>
        <w:ind w:left="0"/>
        <w:rPr>
          <w:rFonts w:ascii="Arial" w:hAnsi="Arial" w:cs="Arial"/>
        </w:rPr>
      </w:pPr>
      <w:r w:rsidRPr="00093683">
        <w:rPr>
          <w:rFonts w:ascii="Arial" w:hAnsi="Arial" w:cs="Arial"/>
        </w:rPr>
        <w:t xml:space="preserve">This library should be a </w:t>
      </w:r>
      <w:proofErr w:type="spellStart"/>
      <w:r w:rsidRPr="00093683">
        <w:rPr>
          <w:rFonts w:ascii="Arial" w:hAnsi="Arial" w:cs="Arial"/>
        </w:rPr>
        <w:t>jQuery</w:t>
      </w:r>
      <w:proofErr w:type="spellEnd"/>
      <w:r w:rsidRPr="00093683">
        <w:rPr>
          <w:rFonts w:ascii="Arial" w:hAnsi="Arial" w:cs="Arial"/>
        </w:rPr>
        <w:t xml:space="preserve"> plugin made of a JS File and a CSS File to allow users to customize the styling. To install it you would just need to add a reference to the script and CSS in a HTML page.</w:t>
      </w:r>
    </w:p>
    <w:p w14:paraId="0ACA290B" w14:textId="77777777" w:rsidR="00CB26EC" w:rsidRDefault="00CB26EC" w:rsidP="00CB26EC">
      <w:pPr>
        <w:ind w:left="0"/>
      </w:pPr>
    </w:p>
    <w:p w14:paraId="0895515C" w14:textId="77777777" w:rsidR="00CB26EC" w:rsidRDefault="00CB26EC" w:rsidP="00CB26EC">
      <w:pPr>
        <w:pStyle w:val="Heading2"/>
      </w:pPr>
      <w:bookmarkStart w:id="44" w:name="_Toc384740642"/>
      <w:r>
        <w:lastRenderedPageBreak/>
        <w:t>Monitoring Functionality</w:t>
      </w:r>
      <w:bookmarkEnd w:id="44"/>
    </w:p>
    <w:p w14:paraId="635ED909" w14:textId="77777777" w:rsidR="00CB26EC" w:rsidRPr="00093683" w:rsidRDefault="00CB26EC" w:rsidP="00093683">
      <w:pPr>
        <w:pStyle w:val="Heading2"/>
      </w:pPr>
      <w:bookmarkStart w:id="45" w:name="_Toc384740643"/>
      <w:r>
        <w:t>Diagnostic Tools</w:t>
      </w:r>
      <w:bookmarkEnd w:id="45"/>
    </w:p>
    <w:p w14:paraId="48B92B53" w14:textId="77777777" w:rsidR="00CB26EC" w:rsidRDefault="00C12F0E" w:rsidP="00093683">
      <w:pPr>
        <w:pStyle w:val="Heading2"/>
      </w:pPr>
      <w:bookmarkStart w:id="46" w:name="_Toc384740644"/>
      <w:r>
        <w:t>QA Automation Concepts</w:t>
      </w:r>
      <w:bookmarkEnd w:id="46"/>
    </w:p>
    <w:p w14:paraId="02BFEF11" w14:textId="77777777" w:rsidR="00FB7D42" w:rsidRPr="00FB7D42" w:rsidRDefault="004A3B48" w:rsidP="00FB7D42">
      <w:pPr>
        <w:ind w:left="0"/>
      </w:pPr>
      <w:r w:rsidRPr="002D1641">
        <w:br w:type="page"/>
      </w:r>
    </w:p>
    <w:p w14:paraId="1842FF79" w14:textId="77777777" w:rsidR="00FB7D42" w:rsidRPr="00FB7D42" w:rsidRDefault="00FB7D42" w:rsidP="00FB7D42">
      <w:pPr>
        <w:pStyle w:val="Heading1"/>
        <w:rPr>
          <w:b w:val="0"/>
          <w:sz w:val="24"/>
          <w:szCs w:val="24"/>
        </w:rPr>
      </w:pPr>
      <w:bookmarkStart w:id="47" w:name="_Toc384740645"/>
      <w:r>
        <w:lastRenderedPageBreak/>
        <w:t>Task List</w:t>
      </w:r>
      <w:bookmarkEnd w:id="47"/>
    </w:p>
    <w:p w14:paraId="5D4F8373" w14:textId="77777777" w:rsidR="00135403" w:rsidRDefault="00FB7D42" w:rsidP="00FB7D42">
      <w:pPr>
        <w:ind w:left="0"/>
        <w:rPr>
          <w:rFonts w:ascii="Arial" w:hAnsi="Arial"/>
        </w:rPr>
      </w:pPr>
      <w:r w:rsidRPr="00FB7D42">
        <w:rPr>
          <w:rFonts w:ascii="Arial" w:hAnsi="Arial"/>
        </w:rPr>
        <w:t xml:space="preserve">Below are the assumed </w:t>
      </w:r>
      <w:proofErr w:type="gramStart"/>
      <w:r w:rsidRPr="00FB7D42">
        <w:rPr>
          <w:rFonts w:ascii="Arial" w:hAnsi="Arial"/>
        </w:rPr>
        <w:t>list</w:t>
      </w:r>
      <w:proofErr w:type="gramEnd"/>
      <w:r w:rsidRPr="00FB7D42">
        <w:rPr>
          <w:rFonts w:ascii="Arial" w:hAnsi="Arial"/>
        </w:rPr>
        <w:t xml:space="preserve"> of tickets that need to be filed, as provided by an engineer who has reviewed the above requirements.</w:t>
      </w:r>
    </w:p>
    <w:p w14:paraId="4E72AFFD" w14:textId="77777777" w:rsidR="00093683" w:rsidRDefault="00093683" w:rsidP="00FB7D42">
      <w:pPr>
        <w:ind w:left="0"/>
        <w:rPr>
          <w:rFonts w:ascii="Arial" w:hAnsi="Arial"/>
        </w:rPr>
      </w:pPr>
    </w:p>
    <w:p w14:paraId="20D65541" w14:textId="77777777" w:rsidR="004D3E6E" w:rsidRPr="00962887" w:rsidRDefault="00093683" w:rsidP="00962887">
      <w:pPr>
        <w:pStyle w:val="ListParagraph"/>
        <w:numPr>
          <w:ilvl w:val="0"/>
          <w:numId w:val="14"/>
        </w:numPr>
        <w:rPr>
          <w:rFonts w:ascii="Arial" w:hAnsi="Arial"/>
        </w:rPr>
      </w:pPr>
      <w:r>
        <w:rPr>
          <w:rFonts w:ascii="Arial" w:hAnsi="Arial"/>
        </w:rPr>
        <w:t xml:space="preserve">Build a </w:t>
      </w:r>
      <w:proofErr w:type="spellStart"/>
      <w:r>
        <w:rPr>
          <w:rFonts w:ascii="Arial" w:hAnsi="Arial"/>
        </w:rPr>
        <w:t>jQuery</w:t>
      </w:r>
      <w:proofErr w:type="spellEnd"/>
      <w:r>
        <w:rPr>
          <w:rFonts w:ascii="Arial" w:hAnsi="Arial"/>
        </w:rPr>
        <w:t xml:space="preserve"> plug-in that display a div in a container (</w:t>
      </w:r>
      <w:proofErr w:type="spellStart"/>
      <w:r>
        <w:rPr>
          <w:rFonts w:ascii="Arial" w:hAnsi="Arial"/>
        </w:rPr>
        <w:t>ie</w:t>
      </w:r>
      <w:proofErr w:type="spellEnd"/>
      <w:r>
        <w:rPr>
          <w:rFonts w:ascii="Arial" w:hAnsi="Arial"/>
        </w:rPr>
        <w:t>: Being able to do $(‘#</w:t>
      </w:r>
      <w:proofErr w:type="spellStart"/>
      <w:r>
        <w:rPr>
          <w:rFonts w:ascii="Arial" w:hAnsi="Arial"/>
        </w:rPr>
        <w:t>myDiv</w:t>
      </w:r>
      <w:proofErr w:type="spellEnd"/>
      <w:r>
        <w:rPr>
          <w:rFonts w:ascii="Arial" w:hAnsi="Arial"/>
        </w:rPr>
        <w:t>’).softphone(</w:t>
      </w:r>
      <w:proofErr w:type="spellStart"/>
      <w:r w:rsidR="00167962">
        <w:rPr>
          <w:rFonts w:ascii="Arial" w:hAnsi="Arial"/>
        </w:rPr>
        <w:t>deviceParams</w:t>
      </w:r>
      <w:proofErr w:type="spellEnd"/>
      <w:r w:rsidR="00167962">
        <w:rPr>
          <w:rFonts w:ascii="Arial" w:hAnsi="Arial"/>
        </w:rPr>
        <w:t xml:space="preserve">, </w:t>
      </w:r>
      <w:proofErr w:type="spellStart"/>
      <w:r w:rsidR="00167962">
        <w:rPr>
          <w:rFonts w:ascii="Arial" w:hAnsi="Arial"/>
        </w:rPr>
        <w:t>displayOptions</w:t>
      </w:r>
      <w:proofErr w:type="spellEnd"/>
      <w:r>
        <w:rPr>
          <w:rFonts w:ascii="Arial" w:hAnsi="Arial"/>
        </w:rPr>
        <w:t>), to popula</w:t>
      </w:r>
      <w:r w:rsidR="00420CB9">
        <w:rPr>
          <w:rFonts w:ascii="Arial" w:hAnsi="Arial"/>
        </w:rPr>
        <w:t>t</w:t>
      </w:r>
      <w:r>
        <w:rPr>
          <w:rFonts w:ascii="Arial" w:hAnsi="Arial"/>
        </w:rPr>
        <w:t>e #</w:t>
      </w:r>
      <w:proofErr w:type="spellStart"/>
      <w:r>
        <w:rPr>
          <w:rFonts w:ascii="Arial" w:hAnsi="Arial"/>
        </w:rPr>
        <w:t>myDiv</w:t>
      </w:r>
      <w:proofErr w:type="spellEnd"/>
      <w:r>
        <w:rPr>
          <w:rFonts w:ascii="Arial" w:hAnsi="Arial"/>
        </w:rPr>
        <w:t xml:space="preserve"> with the softphone</w:t>
      </w:r>
      <w:r w:rsidR="004D3E6E">
        <w:rPr>
          <w:rFonts w:ascii="Arial" w:hAnsi="Arial"/>
        </w:rPr>
        <w:t xml:space="preserve"> where </w:t>
      </w:r>
      <w:proofErr w:type="spellStart"/>
      <w:r w:rsidR="004D3E6E">
        <w:rPr>
          <w:rFonts w:ascii="Arial" w:hAnsi="Arial"/>
        </w:rPr>
        <w:t>deviceParams</w:t>
      </w:r>
      <w:proofErr w:type="spellEnd"/>
      <w:r w:rsidR="004D3E6E">
        <w:rPr>
          <w:rFonts w:ascii="Arial" w:hAnsi="Arial"/>
        </w:rPr>
        <w:t xml:space="preserve"> are the technical requirements</w:t>
      </w:r>
      <w:r w:rsidR="00420CB9">
        <w:rPr>
          <w:rFonts w:ascii="Arial" w:hAnsi="Arial"/>
        </w:rPr>
        <w:t>:</w:t>
      </w:r>
      <w:r w:rsidR="004D3E6E">
        <w:rPr>
          <w:rFonts w:ascii="Arial" w:hAnsi="Arial"/>
        </w:rPr>
        <w:t xml:space="preserve"> SIP address and </w:t>
      </w:r>
      <w:r w:rsidR="00420CB9">
        <w:rPr>
          <w:rFonts w:ascii="Arial" w:hAnsi="Arial"/>
        </w:rPr>
        <w:t xml:space="preserve">RTMP/WebRTC </w:t>
      </w:r>
      <w:r w:rsidR="004D3E6E">
        <w:rPr>
          <w:rFonts w:ascii="Arial" w:hAnsi="Arial"/>
        </w:rPr>
        <w:t xml:space="preserve">gateways, and </w:t>
      </w:r>
      <w:proofErr w:type="spellStart"/>
      <w:r w:rsidR="004D3E6E">
        <w:rPr>
          <w:rFonts w:ascii="Arial" w:hAnsi="Arial"/>
        </w:rPr>
        <w:t>displayOptions</w:t>
      </w:r>
      <w:proofErr w:type="spellEnd"/>
      <w:r w:rsidR="004D3E6E">
        <w:rPr>
          <w:rFonts w:ascii="Arial" w:hAnsi="Arial"/>
        </w:rPr>
        <w:t xml:space="preserve"> all the options of the actual UI component</w:t>
      </w:r>
      <w:r>
        <w:rPr>
          <w:rFonts w:ascii="Arial" w:hAnsi="Arial"/>
        </w:rPr>
        <w:t>)</w:t>
      </w:r>
    </w:p>
    <w:p w14:paraId="59915802" w14:textId="77777777" w:rsidR="00093683" w:rsidRPr="00F81A5D" w:rsidRDefault="00093683" w:rsidP="00F81A5D">
      <w:pPr>
        <w:ind w:left="0"/>
        <w:rPr>
          <w:rFonts w:ascii="Arial" w:hAnsi="Arial"/>
        </w:rPr>
      </w:pPr>
    </w:p>
    <w:p w14:paraId="37EA23D0" w14:textId="77777777" w:rsidR="00093683" w:rsidRPr="00962887" w:rsidRDefault="00093683" w:rsidP="00962887">
      <w:pPr>
        <w:pStyle w:val="ListParagraph"/>
        <w:numPr>
          <w:ilvl w:val="0"/>
          <w:numId w:val="14"/>
        </w:numPr>
        <w:rPr>
          <w:rFonts w:ascii="Arial" w:hAnsi="Arial"/>
        </w:rPr>
      </w:pPr>
      <w:r>
        <w:rPr>
          <w:rFonts w:ascii="Arial" w:hAnsi="Arial"/>
        </w:rPr>
        <w:t xml:space="preserve">Build the HTML and CSS (do NOT use inline styling) based on the </w:t>
      </w:r>
      <w:r w:rsidRPr="00093683">
        <w:rPr>
          <w:rFonts w:ascii="Arial" w:hAnsi="Arial"/>
          <w:highlight w:val="yellow"/>
        </w:rPr>
        <w:t>mock-up provided by 2600hz</w:t>
      </w:r>
      <w:r>
        <w:rPr>
          <w:rFonts w:ascii="Arial" w:hAnsi="Arial"/>
        </w:rPr>
        <w:t>.</w:t>
      </w:r>
      <w:r w:rsidR="00B134E3">
        <w:rPr>
          <w:rFonts w:ascii="Arial" w:hAnsi="Arial"/>
        </w:rPr>
        <w:t xml:space="preserve"> The UI should be composed of </w:t>
      </w:r>
      <w:r w:rsidR="00FA38BD">
        <w:rPr>
          <w:rFonts w:ascii="Arial" w:hAnsi="Arial"/>
        </w:rPr>
        <w:t xml:space="preserve">a </w:t>
      </w:r>
      <w:proofErr w:type="spellStart"/>
      <w:r w:rsidR="00FA38BD">
        <w:rPr>
          <w:rFonts w:ascii="Arial" w:hAnsi="Arial"/>
        </w:rPr>
        <w:t>dialpad</w:t>
      </w:r>
      <w:proofErr w:type="spellEnd"/>
      <w:r w:rsidR="00FA38BD">
        <w:rPr>
          <w:rFonts w:ascii="Arial" w:hAnsi="Arial"/>
        </w:rPr>
        <w:t xml:space="preserve"> (0-9, #, *)</w:t>
      </w:r>
      <w:r w:rsidR="00E41119">
        <w:rPr>
          <w:rFonts w:ascii="Arial" w:hAnsi="Arial"/>
        </w:rPr>
        <w:t xml:space="preserve">, a text input showing the destination, </w:t>
      </w:r>
      <w:r w:rsidR="00FA38BD">
        <w:rPr>
          <w:rFonts w:ascii="Arial" w:hAnsi="Arial"/>
        </w:rPr>
        <w:t xml:space="preserve">buttons for </w:t>
      </w:r>
      <w:proofErr w:type="spellStart"/>
      <w:r w:rsidR="00FA38BD">
        <w:rPr>
          <w:rFonts w:ascii="Arial" w:hAnsi="Arial"/>
        </w:rPr>
        <w:t>hangup</w:t>
      </w:r>
      <w:proofErr w:type="spellEnd"/>
      <w:r w:rsidR="00FA38BD">
        <w:rPr>
          <w:rFonts w:ascii="Arial" w:hAnsi="Arial"/>
        </w:rPr>
        <w:t>/call, transfer and a status indicator. Before displaying this, the user should have to input his SIP Username, SIP Password and SIP Realm.</w:t>
      </w:r>
      <w:r w:rsidR="00962887">
        <w:rPr>
          <w:rFonts w:ascii="Arial" w:hAnsi="Arial"/>
        </w:rPr>
        <w:t xml:space="preserve"> It’s important that the interface is very customizable and the user initializing the library can choose which keys he wants to display or not (For example we need to be able to show/hide the dial pad, the call/hang up button, etc.. every single thing displayed in the UI should be </w:t>
      </w:r>
      <w:proofErr w:type="spellStart"/>
      <w:r w:rsidR="00962887">
        <w:rPr>
          <w:rFonts w:ascii="Arial" w:hAnsi="Arial"/>
        </w:rPr>
        <w:t>togglable</w:t>
      </w:r>
      <w:proofErr w:type="spellEnd"/>
      <w:r w:rsidR="00962887">
        <w:rPr>
          <w:rFonts w:ascii="Arial" w:hAnsi="Arial"/>
        </w:rPr>
        <w:t>)</w:t>
      </w:r>
    </w:p>
    <w:p w14:paraId="2C6CA94C" w14:textId="77777777" w:rsidR="00B134E3" w:rsidRPr="00B134E3" w:rsidRDefault="00B134E3" w:rsidP="00B134E3">
      <w:pPr>
        <w:pStyle w:val="ListParagraph"/>
        <w:rPr>
          <w:rFonts w:ascii="Arial" w:hAnsi="Arial"/>
        </w:rPr>
      </w:pPr>
    </w:p>
    <w:p w14:paraId="5FA78E11" w14:textId="77777777" w:rsidR="00B134E3" w:rsidRDefault="00B134E3" w:rsidP="00093683">
      <w:pPr>
        <w:pStyle w:val="ListParagraph"/>
        <w:numPr>
          <w:ilvl w:val="0"/>
          <w:numId w:val="14"/>
        </w:numPr>
        <w:rPr>
          <w:rFonts w:ascii="Arial" w:hAnsi="Arial"/>
        </w:rPr>
      </w:pPr>
      <w:r>
        <w:rPr>
          <w:rFonts w:ascii="Arial" w:hAnsi="Arial"/>
        </w:rPr>
        <w:t xml:space="preserve">Implement the call features. When typing a number, add the keys to a text input representing the destination number. When clicking the call button it should call that number and show it clearly on the UI. Once the call is picked up it should also display it on the UI. </w:t>
      </w:r>
      <w:r w:rsidR="00962887">
        <w:rPr>
          <w:rFonts w:ascii="Arial" w:hAnsi="Arial"/>
        </w:rPr>
        <w:t xml:space="preserve">The duration of the call needs to be displayed in the UI. </w:t>
      </w:r>
      <w:r>
        <w:rPr>
          <w:rFonts w:ascii="Arial" w:hAnsi="Arial"/>
        </w:rPr>
        <w:t xml:space="preserve">You can then </w:t>
      </w:r>
      <w:proofErr w:type="spellStart"/>
      <w:r>
        <w:rPr>
          <w:rFonts w:ascii="Arial" w:hAnsi="Arial"/>
        </w:rPr>
        <w:t>sendDTMF</w:t>
      </w:r>
      <w:proofErr w:type="spellEnd"/>
      <w:r>
        <w:rPr>
          <w:rFonts w:ascii="Arial" w:hAnsi="Arial"/>
        </w:rPr>
        <w:t>, or transfer, or hang up the call</w:t>
      </w:r>
      <w:r w:rsidR="00962887">
        <w:rPr>
          <w:rFonts w:ascii="Arial" w:hAnsi="Arial"/>
        </w:rPr>
        <w:t xml:space="preserve"> while the call is active</w:t>
      </w:r>
      <w:r>
        <w:rPr>
          <w:rFonts w:ascii="Arial" w:hAnsi="Arial"/>
        </w:rPr>
        <w:t>.</w:t>
      </w:r>
    </w:p>
    <w:p w14:paraId="3A020AA0" w14:textId="77777777" w:rsidR="00962887" w:rsidRPr="00962887" w:rsidRDefault="00962887" w:rsidP="00962887">
      <w:pPr>
        <w:pStyle w:val="ListParagraph"/>
        <w:rPr>
          <w:rFonts w:ascii="Arial" w:hAnsi="Arial"/>
        </w:rPr>
      </w:pPr>
    </w:p>
    <w:p w14:paraId="7B5E7DE7" w14:textId="77777777" w:rsidR="00962887" w:rsidRDefault="00962887" w:rsidP="00093683">
      <w:pPr>
        <w:pStyle w:val="ListParagraph"/>
        <w:numPr>
          <w:ilvl w:val="0"/>
          <w:numId w:val="14"/>
        </w:numPr>
        <w:rPr>
          <w:rFonts w:ascii="Arial" w:hAnsi="Arial"/>
        </w:rPr>
      </w:pPr>
      <w:r>
        <w:rPr>
          <w:rFonts w:ascii="Arial" w:hAnsi="Arial"/>
        </w:rPr>
        <w:t xml:space="preserve">Show a call history of the current session since the Softphone has been loaded. There should be a button to export </w:t>
      </w:r>
      <w:proofErr w:type="gramStart"/>
      <w:r>
        <w:rPr>
          <w:rFonts w:ascii="Arial" w:hAnsi="Arial"/>
        </w:rPr>
        <w:t>history, that</w:t>
      </w:r>
      <w:proofErr w:type="gramEnd"/>
      <w:r>
        <w:rPr>
          <w:rFonts w:ascii="Arial" w:hAnsi="Arial"/>
        </w:rPr>
        <w:t xml:space="preserve"> executes a callback provided to the library on initialization.</w:t>
      </w:r>
    </w:p>
    <w:p w14:paraId="731108B1" w14:textId="77777777" w:rsidR="00420CB9" w:rsidRPr="00962887" w:rsidRDefault="00420CB9" w:rsidP="00962887">
      <w:pPr>
        <w:ind w:left="0"/>
        <w:rPr>
          <w:rFonts w:ascii="Arial" w:hAnsi="Arial"/>
        </w:rPr>
      </w:pPr>
    </w:p>
    <w:p w14:paraId="6F875F37" w14:textId="77777777" w:rsidR="00420CB9" w:rsidRDefault="00420CB9" w:rsidP="00093683">
      <w:pPr>
        <w:pStyle w:val="ListParagraph"/>
        <w:numPr>
          <w:ilvl w:val="0"/>
          <w:numId w:val="14"/>
        </w:numPr>
        <w:rPr>
          <w:rFonts w:ascii="Arial" w:hAnsi="Arial"/>
        </w:rPr>
      </w:pPr>
      <w:r>
        <w:rPr>
          <w:rFonts w:ascii="Arial" w:hAnsi="Arial"/>
        </w:rPr>
        <w:t>Allow the end-user to define a callback to export the history of the calls that happened while he had the softphone open</w:t>
      </w:r>
    </w:p>
    <w:p w14:paraId="375CB6FE" w14:textId="77777777" w:rsidR="00FA38BD" w:rsidRPr="00FA38BD" w:rsidRDefault="00FA38BD" w:rsidP="00FA38BD">
      <w:pPr>
        <w:pStyle w:val="ListParagraph"/>
        <w:rPr>
          <w:rFonts w:ascii="Arial" w:hAnsi="Arial"/>
        </w:rPr>
      </w:pPr>
    </w:p>
    <w:p w14:paraId="7AE50B68" w14:textId="77777777" w:rsidR="00FA38BD" w:rsidRDefault="00FA38BD" w:rsidP="00093683">
      <w:pPr>
        <w:pStyle w:val="ListParagraph"/>
        <w:numPr>
          <w:ilvl w:val="0"/>
          <w:numId w:val="14"/>
        </w:numPr>
        <w:rPr>
          <w:rFonts w:ascii="Arial" w:hAnsi="Arial"/>
        </w:rPr>
      </w:pPr>
      <w:r>
        <w:rPr>
          <w:rFonts w:ascii="Arial" w:hAnsi="Arial"/>
        </w:rPr>
        <w:t>Make sure to update the status indicator properly, blue when logged in, green when available, orange when on call, and red when disconnected for example.</w:t>
      </w:r>
    </w:p>
    <w:p w14:paraId="3FF38C84" w14:textId="77777777" w:rsidR="00FA38BD" w:rsidRPr="00FA38BD" w:rsidRDefault="00FA38BD" w:rsidP="00FA38BD">
      <w:pPr>
        <w:pStyle w:val="ListParagraph"/>
        <w:rPr>
          <w:rFonts w:ascii="Arial" w:hAnsi="Arial"/>
        </w:rPr>
      </w:pPr>
    </w:p>
    <w:p w14:paraId="7D6287FB" w14:textId="77777777" w:rsidR="00FA38BD" w:rsidRDefault="00FA38BD" w:rsidP="00093683">
      <w:pPr>
        <w:pStyle w:val="ListParagraph"/>
        <w:numPr>
          <w:ilvl w:val="0"/>
          <w:numId w:val="14"/>
        </w:numPr>
        <w:rPr>
          <w:rFonts w:ascii="Arial" w:hAnsi="Arial"/>
        </w:rPr>
      </w:pPr>
      <w:r>
        <w:rPr>
          <w:rFonts w:ascii="Arial" w:hAnsi="Arial"/>
        </w:rPr>
        <w:t>If GET Parameters exist on the page with the SIP Username/Password and Realm, try to login automatically with the softphone.</w:t>
      </w:r>
    </w:p>
    <w:p w14:paraId="480794D4" w14:textId="77777777" w:rsidR="00E41119" w:rsidRPr="00E41119" w:rsidRDefault="00E41119" w:rsidP="00E41119">
      <w:pPr>
        <w:pStyle w:val="ListParagraph"/>
        <w:rPr>
          <w:rFonts w:ascii="Arial" w:hAnsi="Arial"/>
        </w:rPr>
      </w:pPr>
    </w:p>
    <w:p w14:paraId="65E5718A" w14:textId="77777777" w:rsidR="00E41119" w:rsidRPr="00093683" w:rsidRDefault="00E41119" w:rsidP="00093683">
      <w:pPr>
        <w:pStyle w:val="ListParagraph"/>
        <w:numPr>
          <w:ilvl w:val="0"/>
          <w:numId w:val="14"/>
        </w:numPr>
        <w:rPr>
          <w:rFonts w:ascii="Arial" w:hAnsi="Arial"/>
        </w:rPr>
      </w:pPr>
      <w:r>
        <w:rPr>
          <w:rFonts w:ascii="Arial" w:hAnsi="Arial"/>
        </w:rPr>
        <w:t xml:space="preserve">The user </w:t>
      </w:r>
      <w:r w:rsidR="00962887">
        <w:rPr>
          <w:rFonts w:ascii="Arial" w:hAnsi="Arial"/>
        </w:rPr>
        <w:t>has the option</w:t>
      </w:r>
      <w:r>
        <w:rPr>
          <w:rFonts w:ascii="Arial" w:hAnsi="Arial"/>
        </w:rPr>
        <w:t xml:space="preserve"> to customize the labels displayed on the UI in order to allow internationalization for example. No hardcoded text should exist inside the HTML, but defaults will be automatically set, with the option to override those when initializing the library.</w:t>
      </w:r>
    </w:p>
    <w:p w14:paraId="2E41A3E2" w14:textId="77777777" w:rsidR="00FB7D42" w:rsidRDefault="00FB7D42" w:rsidP="00FB7D42">
      <w:pPr>
        <w:ind w:left="0"/>
      </w:pPr>
    </w:p>
    <w:p w14:paraId="2738EC65" w14:textId="77777777" w:rsidR="00267E85" w:rsidRDefault="00267E85" w:rsidP="00267E85">
      <w:pPr>
        <w:pStyle w:val="Heading1"/>
        <w:numPr>
          <w:ilvl w:val="0"/>
          <w:numId w:val="0"/>
        </w:numPr>
        <w:ind w:left="432" w:hanging="432"/>
      </w:pPr>
    </w:p>
    <w:p w14:paraId="4DD1A99F" w14:textId="77777777" w:rsidR="007004AD" w:rsidRPr="002D1641" w:rsidRDefault="0098055A" w:rsidP="00172F69">
      <w:pPr>
        <w:pStyle w:val="Heading1"/>
      </w:pPr>
      <w:fldSimple w:instr=" DOCPROPERTY  Title  \* MERGEFORMAT ">
        <w:bookmarkStart w:id="48" w:name="_Toc384740646"/>
        <w:r w:rsidR="00E20924">
          <w:t>Product Design Specification Template</w:t>
        </w:r>
      </w:fldSimple>
      <w:r w:rsidR="007004AD" w:rsidRPr="002D1641">
        <w:t xml:space="preserve"> Approval</w:t>
      </w:r>
      <w:bookmarkEnd w:id="48"/>
    </w:p>
    <w:p w14:paraId="7F6504CF" w14:textId="77777777" w:rsidR="00A140E5" w:rsidRPr="002D1641" w:rsidRDefault="00A140E5" w:rsidP="00A140E5">
      <w:pPr>
        <w:rPr>
          <w:rFonts w:ascii="Arial" w:hAnsi="Arial" w:cs="Arial"/>
        </w:rPr>
      </w:pPr>
      <w:r w:rsidRPr="002D1641">
        <w:rPr>
          <w:rFonts w:ascii="Arial" w:hAnsi="Arial" w:cs="Arial"/>
        </w:rPr>
        <w:t>The undersigned acknowledge they have reviewed the</w:t>
      </w:r>
      <w:r w:rsidR="00CD359D">
        <w:rPr>
          <w:rFonts w:ascii="Arial" w:hAnsi="Arial" w:cs="Arial"/>
        </w:rPr>
        <w:t xml:space="preserve"> </w:t>
      </w:r>
      <w:r w:rsidR="000904B4" w:rsidRPr="000904B4">
        <w:rPr>
          <w:rFonts w:ascii="Arial" w:hAnsi="Arial" w:cs="Arial"/>
          <w:b/>
          <w:i/>
        </w:rPr>
        <w:t>CUSTOMER</w:t>
      </w:r>
      <w:r w:rsidR="00CD359D" w:rsidRPr="000904B4">
        <w:rPr>
          <w:rFonts w:ascii="Arial" w:hAnsi="Arial" w:cs="Arial"/>
          <w:b/>
          <w:i/>
        </w:rPr>
        <w:t xml:space="preserve"> </w:t>
      </w:r>
      <w:r w:rsidR="00CD359D">
        <w:rPr>
          <w:rFonts w:ascii="Arial" w:hAnsi="Arial" w:cs="Arial"/>
        </w:rPr>
        <w:t xml:space="preserve">project design specification </w:t>
      </w:r>
      <w:r w:rsidR="00072BA9" w:rsidRPr="002D1641">
        <w:rPr>
          <w:rFonts w:ascii="Arial" w:hAnsi="Arial" w:cs="Arial"/>
        </w:rPr>
        <w:t xml:space="preserve">document </w:t>
      </w:r>
      <w:r w:rsidRPr="002D1641">
        <w:rPr>
          <w:rFonts w:ascii="Arial" w:hAnsi="Arial" w:cs="Arial"/>
        </w:rPr>
        <w:t xml:space="preserve">and agree with the approach it presents. </w:t>
      </w:r>
      <w:r w:rsidR="00C11FFD" w:rsidRPr="002D1641">
        <w:rPr>
          <w:rFonts w:ascii="Arial" w:hAnsi="Arial" w:cs="Arial"/>
        </w:rPr>
        <w:t>Any c</w:t>
      </w:r>
      <w:r w:rsidRPr="002D1641">
        <w:rPr>
          <w:rFonts w:ascii="Arial" w:hAnsi="Arial" w:cs="Arial"/>
        </w:rPr>
        <w:t xml:space="preserve">hanges to this Requirements </w:t>
      </w:r>
      <w:r w:rsidR="00C11FFD" w:rsidRPr="002D1641">
        <w:rPr>
          <w:rFonts w:ascii="Arial" w:hAnsi="Arial" w:cs="Arial"/>
        </w:rPr>
        <w:t xml:space="preserve">Definition </w:t>
      </w:r>
      <w:r w:rsidRPr="002D1641">
        <w:rPr>
          <w:rFonts w:ascii="Arial" w:hAnsi="Arial" w:cs="Arial"/>
        </w:rPr>
        <w:t>will be coordinated with and approved by the undersigned or their designated representatives.</w:t>
      </w:r>
    </w:p>
    <w:p w14:paraId="61768769" w14:textId="77777777" w:rsidR="00A140E5" w:rsidRPr="002D1641" w:rsidRDefault="00A140E5" w:rsidP="00A140E5">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14:paraId="342B6B8D" w14:textId="77777777">
        <w:tc>
          <w:tcPr>
            <w:tcW w:w="1615" w:type="dxa"/>
            <w:tcBorders>
              <w:top w:val="nil"/>
              <w:left w:val="nil"/>
              <w:bottom w:val="nil"/>
              <w:right w:val="nil"/>
            </w:tcBorders>
          </w:tcPr>
          <w:p w14:paraId="1B35BE0F" w14:textId="77777777" w:rsidR="00A140E5" w:rsidRPr="002D1641" w:rsidRDefault="00A140E5" w:rsidP="004B018A">
            <w:pPr>
              <w:spacing w:before="20" w:after="20"/>
              <w:ind w:left="0"/>
              <w:rPr>
                <w:rFonts w:ascii="Arial" w:hAnsi="Arial" w:cs="Arial"/>
              </w:rPr>
            </w:pPr>
            <w:bookmarkStart w:id="49" w:name="_Toc104351547"/>
            <w:bookmarkStart w:id="50" w:name="_Toc104351552"/>
            <w:bookmarkStart w:id="51" w:name="_Toc104351553"/>
            <w:bookmarkStart w:id="52" w:name="_Toc104351554"/>
            <w:bookmarkStart w:id="53" w:name="_Toc104351584"/>
            <w:bookmarkStart w:id="54" w:name="_Toc104351624"/>
            <w:bookmarkStart w:id="55" w:name="_Toc104351625"/>
            <w:bookmarkStart w:id="56" w:name="_Toc104351636"/>
            <w:bookmarkStart w:id="57" w:name="_Toc104351660"/>
            <w:bookmarkStart w:id="58" w:name="_Toc104351663"/>
            <w:bookmarkStart w:id="59" w:name="_Toc104351665"/>
            <w:bookmarkStart w:id="60" w:name="_Toc104351690"/>
            <w:bookmarkStart w:id="61" w:name="_Toc104351702"/>
            <w:bookmarkStart w:id="62" w:name="_Toc104351703"/>
            <w:bookmarkStart w:id="63" w:name="_Toc104351748"/>
            <w:bookmarkStart w:id="64" w:name="_Toc104351750"/>
            <w:bookmarkStart w:id="65" w:name="_Toc104351761"/>
            <w:bookmarkStart w:id="66" w:name="_Toc104351763"/>
            <w:bookmarkStart w:id="67" w:name="_Toc104351787"/>
            <w:bookmarkStart w:id="68" w:name="_Toc104351788"/>
            <w:bookmarkStart w:id="69" w:name="_Toc104351810"/>
            <w:bookmarkStart w:id="70" w:name="_Toc104351812"/>
            <w:bookmarkStart w:id="71" w:name="_Toc104351813"/>
            <w:bookmarkStart w:id="72" w:name="_Toc10435181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2D1641">
              <w:rPr>
                <w:rFonts w:ascii="Arial" w:hAnsi="Arial" w:cs="Arial"/>
              </w:rPr>
              <w:t>Signature:</w:t>
            </w:r>
          </w:p>
        </w:tc>
        <w:tc>
          <w:tcPr>
            <w:tcW w:w="4505" w:type="dxa"/>
            <w:tcBorders>
              <w:top w:val="nil"/>
              <w:left w:val="nil"/>
              <w:right w:val="nil"/>
            </w:tcBorders>
          </w:tcPr>
          <w:p w14:paraId="77C9030A"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75867C4F" w14:textId="77777777"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435BCF45" w14:textId="77777777" w:rsidR="00A140E5" w:rsidRPr="002D1641" w:rsidRDefault="00A140E5" w:rsidP="004B018A">
            <w:pPr>
              <w:rPr>
                <w:rFonts w:ascii="Arial" w:hAnsi="Arial" w:cs="Arial"/>
              </w:rPr>
            </w:pPr>
          </w:p>
        </w:tc>
      </w:tr>
      <w:tr w:rsidR="00A140E5" w:rsidRPr="002D1641" w14:paraId="310C4775" w14:textId="77777777">
        <w:tc>
          <w:tcPr>
            <w:tcW w:w="1615" w:type="dxa"/>
            <w:tcBorders>
              <w:top w:val="nil"/>
              <w:left w:val="nil"/>
              <w:bottom w:val="nil"/>
              <w:right w:val="nil"/>
            </w:tcBorders>
          </w:tcPr>
          <w:p w14:paraId="00C9BFC4" w14:textId="77777777"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14:paraId="56CE76E0"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49B363D1" w14:textId="77777777"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14:paraId="02091236" w14:textId="77777777" w:rsidR="00A140E5" w:rsidRPr="002D1641" w:rsidRDefault="00A140E5" w:rsidP="004B018A">
            <w:pPr>
              <w:rPr>
                <w:rFonts w:ascii="Arial" w:hAnsi="Arial" w:cs="Arial"/>
              </w:rPr>
            </w:pPr>
          </w:p>
        </w:tc>
      </w:tr>
      <w:tr w:rsidR="00A140E5" w:rsidRPr="002D1641" w14:paraId="3E651081" w14:textId="77777777">
        <w:tc>
          <w:tcPr>
            <w:tcW w:w="1615" w:type="dxa"/>
            <w:tcBorders>
              <w:top w:val="nil"/>
              <w:left w:val="nil"/>
              <w:bottom w:val="nil"/>
              <w:right w:val="nil"/>
            </w:tcBorders>
          </w:tcPr>
          <w:p w14:paraId="3F1E22EE" w14:textId="77777777"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14:paraId="022EE3A0"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5BDF1876"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18BA4E93" w14:textId="77777777" w:rsidR="00A140E5" w:rsidRPr="002D1641" w:rsidRDefault="00A140E5" w:rsidP="004B018A">
            <w:pPr>
              <w:rPr>
                <w:rFonts w:ascii="Arial" w:hAnsi="Arial" w:cs="Arial"/>
              </w:rPr>
            </w:pPr>
          </w:p>
        </w:tc>
      </w:tr>
      <w:tr w:rsidR="00A140E5" w:rsidRPr="002D1641" w14:paraId="094082C7" w14:textId="77777777">
        <w:tc>
          <w:tcPr>
            <w:tcW w:w="1615" w:type="dxa"/>
            <w:tcBorders>
              <w:top w:val="nil"/>
              <w:left w:val="nil"/>
              <w:bottom w:val="nil"/>
              <w:right w:val="nil"/>
            </w:tcBorders>
          </w:tcPr>
          <w:p w14:paraId="4636FA0F" w14:textId="77777777"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14:paraId="4623D915"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684BC6FB"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3E1D688B" w14:textId="77777777" w:rsidR="00A140E5" w:rsidRPr="002D1641" w:rsidRDefault="00A140E5" w:rsidP="004B018A">
            <w:pPr>
              <w:rPr>
                <w:rFonts w:ascii="Arial" w:hAnsi="Arial" w:cs="Arial"/>
              </w:rPr>
            </w:pPr>
          </w:p>
        </w:tc>
      </w:tr>
    </w:tbl>
    <w:p w14:paraId="0AE5BD73" w14:textId="77777777"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14:paraId="45671049" w14:textId="77777777">
        <w:tc>
          <w:tcPr>
            <w:tcW w:w="1615" w:type="dxa"/>
            <w:tcBorders>
              <w:top w:val="nil"/>
              <w:left w:val="nil"/>
              <w:bottom w:val="nil"/>
              <w:right w:val="nil"/>
            </w:tcBorders>
          </w:tcPr>
          <w:p w14:paraId="2AA19E40" w14:textId="77777777"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14:paraId="1540BCF1"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6F9D2C29" w14:textId="77777777"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7BB40D16" w14:textId="77777777" w:rsidR="00A140E5" w:rsidRPr="002D1641" w:rsidRDefault="00A140E5" w:rsidP="004B018A">
            <w:pPr>
              <w:rPr>
                <w:rFonts w:ascii="Arial" w:hAnsi="Arial" w:cs="Arial"/>
              </w:rPr>
            </w:pPr>
          </w:p>
        </w:tc>
      </w:tr>
      <w:tr w:rsidR="00A140E5" w:rsidRPr="002D1641" w14:paraId="614AE1AF" w14:textId="77777777">
        <w:tc>
          <w:tcPr>
            <w:tcW w:w="1615" w:type="dxa"/>
            <w:tcBorders>
              <w:top w:val="nil"/>
              <w:left w:val="nil"/>
              <w:bottom w:val="nil"/>
              <w:right w:val="nil"/>
            </w:tcBorders>
          </w:tcPr>
          <w:p w14:paraId="1DE88DC6" w14:textId="77777777"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14:paraId="7D93A2D1"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23DA2D7B" w14:textId="77777777"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14:paraId="040F7D69" w14:textId="77777777" w:rsidR="00A140E5" w:rsidRPr="002D1641" w:rsidRDefault="00A140E5" w:rsidP="004B018A">
            <w:pPr>
              <w:rPr>
                <w:rFonts w:ascii="Arial" w:hAnsi="Arial" w:cs="Arial"/>
              </w:rPr>
            </w:pPr>
          </w:p>
        </w:tc>
      </w:tr>
      <w:tr w:rsidR="00A140E5" w:rsidRPr="002D1641" w14:paraId="3A22E3E2" w14:textId="77777777">
        <w:tc>
          <w:tcPr>
            <w:tcW w:w="1615" w:type="dxa"/>
            <w:tcBorders>
              <w:top w:val="nil"/>
              <w:left w:val="nil"/>
              <w:bottom w:val="nil"/>
              <w:right w:val="nil"/>
            </w:tcBorders>
          </w:tcPr>
          <w:p w14:paraId="10C0EDCA" w14:textId="77777777"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14:paraId="546F117C"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43FE973E"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18FCED28" w14:textId="77777777" w:rsidR="00A140E5" w:rsidRPr="002D1641" w:rsidRDefault="00A140E5" w:rsidP="004B018A">
            <w:pPr>
              <w:rPr>
                <w:rFonts w:ascii="Arial" w:hAnsi="Arial" w:cs="Arial"/>
              </w:rPr>
            </w:pPr>
          </w:p>
        </w:tc>
      </w:tr>
      <w:tr w:rsidR="00A140E5" w:rsidRPr="002D1641" w14:paraId="1EA222CC" w14:textId="77777777">
        <w:tc>
          <w:tcPr>
            <w:tcW w:w="1615" w:type="dxa"/>
            <w:tcBorders>
              <w:top w:val="nil"/>
              <w:left w:val="nil"/>
              <w:bottom w:val="nil"/>
              <w:right w:val="nil"/>
            </w:tcBorders>
          </w:tcPr>
          <w:p w14:paraId="678D3276" w14:textId="77777777"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14:paraId="2ED5BF25"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5912C5F5"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404127D6" w14:textId="77777777" w:rsidR="00A140E5" w:rsidRPr="002D1641" w:rsidRDefault="00A140E5" w:rsidP="004B018A">
            <w:pPr>
              <w:rPr>
                <w:rFonts w:ascii="Arial" w:hAnsi="Arial" w:cs="Arial"/>
              </w:rPr>
            </w:pPr>
          </w:p>
        </w:tc>
      </w:tr>
    </w:tbl>
    <w:p w14:paraId="4D1DAEB8" w14:textId="77777777"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14:paraId="319FA5F9" w14:textId="77777777">
        <w:tc>
          <w:tcPr>
            <w:tcW w:w="1615" w:type="dxa"/>
            <w:tcBorders>
              <w:top w:val="nil"/>
              <w:left w:val="nil"/>
              <w:bottom w:val="nil"/>
              <w:right w:val="nil"/>
            </w:tcBorders>
          </w:tcPr>
          <w:p w14:paraId="06C4B50B" w14:textId="77777777"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14:paraId="43622590"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2747D27E" w14:textId="77777777"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0962E2B3" w14:textId="77777777" w:rsidR="00A140E5" w:rsidRPr="002D1641" w:rsidRDefault="00A140E5" w:rsidP="004B018A">
            <w:pPr>
              <w:rPr>
                <w:rFonts w:ascii="Arial" w:hAnsi="Arial" w:cs="Arial"/>
              </w:rPr>
            </w:pPr>
          </w:p>
        </w:tc>
      </w:tr>
      <w:tr w:rsidR="00A140E5" w:rsidRPr="002D1641" w14:paraId="05D95C9B" w14:textId="77777777">
        <w:tc>
          <w:tcPr>
            <w:tcW w:w="1615" w:type="dxa"/>
            <w:tcBorders>
              <w:top w:val="nil"/>
              <w:left w:val="nil"/>
              <w:bottom w:val="nil"/>
              <w:right w:val="nil"/>
            </w:tcBorders>
          </w:tcPr>
          <w:p w14:paraId="54AF1D18" w14:textId="77777777"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14:paraId="5CFC012D"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4AC604EC" w14:textId="77777777"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14:paraId="29B7A8F4" w14:textId="77777777" w:rsidR="00A140E5" w:rsidRPr="002D1641" w:rsidRDefault="00A140E5" w:rsidP="004B018A">
            <w:pPr>
              <w:rPr>
                <w:rFonts w:ascii="Arial" w:hAnsi="Arial" w:cs="Arial"/>
              </w:rPr>
            </w:pPr>
          </w:p>
        </w:tc>
      </w:tr>
      <w:tr w:rsidR="00A140E5" w:rsidRPr="002D1641" w14:paraId="5BFC3DF4" w14:textId="77777777">
        <w:tc>
          <w:tcPr>
            <w:tcW w:w="1615" w:type="dxa"/>
            <w:tcBorders>
              <w:top w:val="nil"/>
              <w:left w:val="nil"/>
              <w:bottom w:val="nil"/>
              <w:right w:val="nil"/>
            </w:tcBorders>
          </w:tcPr>
          <w:p w14:paraId="7EC2501D" w14:textId="77777777"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14:paraId="7F88765F"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313214DF"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69577A50" w14:textId="77777777" w:rsidR="00A140E5" w:rsidRPr="002D1641" w:rsidRDefault="00A140E5" w:rsidP="004B018A">
            <w:pPr>
              <w:rPr>
                <w:rFonts w:ascii="Arial" w:hAnsi="Arial" w:cs="Arial"/>
              </w:rPr>
            </w:pPr>
          </w:p>
        </w:tc>
      </w:tr>
      <w:tr w:rsidR="00A140E5" w:rsidRPr="002D1641" w14:paraId="7CA5BB59" w14:textId="77777777">
        <w:tc>
          <w:tcPr>
            <w:tcW w:w="1615" w:type="dxa"/>
            <w:tcBorders>
              <w:top w:val="nil"/>
              <w:left w:val="nil"/>
              <w:bottom w:val="nil"/>
              <w:right w:val="nil"/>
            </w:tcBorders>
          </w:tcPr>
          <w:p w14:paraId="76E1B33F" w14:textId="77777777"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14:paraId="4BA67085"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4B37893D"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2C98CAB8" w14:textId="77777777" w:rsidR="00A140E5" w:rsidRPr="002D1641" w:rsidRDefault="00A140E5" w:rsidP="004B018A">
            <w:pPr>
              <w:rPr>
                <w:rFonts w:ascii="Arial" w:hAnsi="Arial" w:cs="Arial"/>
              </w:rPr>
            </w:pPr>
          </w:p>
        </w:tc>
      </w:tr>
    </w:tbl>
    <w:p w14:paraId="7D11429C" w14:textId="77777777" w:rsidR="00A140E5" w:rsidRPr="002D1641" w:rsidRDefault="00A140E5" w:rsidP="00A140E5">
      <w:pPr>
        <w:pStyle w:val="BodyText"/>
        <w:rPr>
          <w:rFonts w:ascii="Arial" w:hAnsi="Arial" w:cs="Arial"/>
        </w:rPr>
      </w:pPr>
    </w:p>
    <w:sectPr w:rsidR="00A140E5" w:rsidRPr="002D1641" w:rsidSect="00DF2171">
      <w:headerReference w:type="default" r:id="rId9"/>
      <w:footerReference w:type="default" r:id="rId10"/>
      <w:headerReference w:type="first" r:id="rId11"/>
      <w:footerReference w:type="first" r:id="rId1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00FB0" w14:textId="77777777" w:rsidR="008304AF" w:rsidRDefault="008304AF">
      <w:r>
        <w:separator/>
      </w:r>
    </w:p>
  </w:endnote>
  <w:endnote w:type="continuationSeparator" w:id="0">
    <w:p w14:paraId="010ADFC4" w14:textId="77777777" w:rsidR="008304AF" w:rsidRDefault="00830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Zapf Dingbats">
    <w:panose1 w:val="05020102010704020609"/>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B2389" w14:textId="77777777" w:rsidR="008304AF" w:rsidRPr="00BF372E" w:rsidRDefault="008304AF"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Pr>
        <w:rStyle w:val="PageNumber"/>
        <w:rFonts w:ascii="Arial" w:hAnsi="Arial" w:cs="Arial"/>
        <w:noProof/>
        <w:sz w:val="18"/>
        <w:szCs w:val="18"/>
      </w:rPr>
      <w:t>4</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Pr>
        <w:rStyle w:val="PageNumber"/>
        <w:rFonts w:ascii="Arial" w:hAnsi="Arial" w:cs="Arial"/>
        <w:noProof/>
        <w:sz w:val="18"/>
        <w:szCs w:val="18"/>
      </w:rPr>
      <w:t>8</w:t>
    </w:r>
    <w:r w:rsidRPr="0092790E">
      <w:rPr>
        <w:rStyle w:val="PageNumber"/>
        <w:rFonts w:ascii="Arial" w:hAnsi="Arial" w:cs="Arial"/>
        <w:sz w:val="18"/>
        <w:szCs w:val="18"/>
      </w:rPr>
      <w:fldChar w:fldCharType="end"/>
    </w:r>
  </w:p>
  <w:p w14:paraId="04BEED74" w14:textId="77777777" w:rsidR="008304AF" w:rsidRPr="00DF2171" w:rsidRDefault="008304AF" w:rsidP="00DF2171">
    <w:pPr>
      <w:pStyle w:val="Footer"/>
      <w:jc w:val="center"/>
      <w:rPr>
        <w:rFonts w:ascii="Arial" w:hAnsi="Arial" w:cs="Arial"/>
        <w:sz w:val="18"/>
        <w:szCs w:val="18"/>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99583" w14:textId="77777777" w:rsidR="008304AF" w:rsidRPr="00DF2171" w:rsidRDefault="008304AF"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354F7D" w14:textId="77777777" w:rsidR="008304AF" w:rsidRDefault="008304AF">
      <w:r>
        <w:separator/>
      </w:r>
    </w:p>
  </w:footnote>
  <w:footnote w:type="continuationSeparator" w:id="0">
    <w:p w14:paraId="0124473E" w14:textId="77777777" w:rsidR="008304AF" w:rsidRDefault="008304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BF5D8" w14:textId="77777777" w:rsidR="008304AF" w:rsidRPr="00135403" w:rsidRDefault="008304AF" w:rsidP="000B778C">
    <w:pPr>
      <w:pStyle w:val="Header"/>
      <w:pBdr>
        <w:bottom w:val="single" w:sz="18" w:space="1" w:color="auto"/>
      </w:pBdr>
      <w:tabs>
        <w:tab w:val="clear" w:pos="8640"/>
        <w:tab w:val="right" w:pos="9360"/>
      </w:tabs>
      <w:spacing w:before="0" w:after="0"/>
      <w:ind w:left="0"/>
      <w:rPr>
        <w:rFonts w:ascii="Arial" w:hAnsi="Arial" w:cs="Arial"/>
        <w:b/>
        <w:sz w:val="20"/>
        <w:szCs w:val="20"/>
      </w:rPr>
    </w:pPr>
    <w:r w:rsidRPr="00135403">
      <w:rPr>
        <w:rFonts w:ascii="Arial" w:hAnsi="Arial"/>
        <w:b/>
        <w:sz w:val="20"/>
        <w:szCs w:val="20"/>
      </w:rPr>
      <w:fldChar w:fldCharType="begin"/>
    </w:r>
    <w:r w:rsidRPr="00135403">
      <w:rPr>
        <w:rFonts w:ascii="Arial" w:hAnsi="Arial"/>
        <w:b/>
        <w:sz w:val="20"/>
        <w:szCs w:val="20"/>
      </w:rPr>
      <w:instrText xml:space="preserve"> SUBJECT  \* MERGEFORMAT </w:instrText>
    </w:r>
    <w:r w:rsidRPr="00135403">
      <w:rPr>
        <w:rFonts w:ascii="Arial" w:hAnsi="Arial"/>
        <w:b/>
        <w:sz w:val="20"/>
        <w:szCs w:val="20"/>
      </w:rPr>
      <w:fldChar w:fldCharType="separate"/>
    </w:r>
    <w:r w:rsidRPr="00E20924">
      <w:rPr>
        <w:rFonts w:ascii="Arial" w:hAnsi="Arial" w:cs="Arial"/>
        <w:b/>
        <w:sz w:val="20"/>
        <w:szCs w:val="20"/>
      </w:rPr>
      <w:t>&lt;</w:t>
    </w:r>
    <w:r>
      <w:rPr>
        <w:rFonts w:ascii="Arial" w:hAnsi="Arial"/>
        <w:b/>
        <w:sz w:val="20"/>
        <w:szCs w:val="20"/>
      </w:rPr>
      <w:t>Project</w:t>
    </w:r>
    <w:r w:rsidRPr="00E20924">
      <w:rPr>
        <w:rFonts w:ascii="Arial" w:hAnsi="Arial" w:cs="Arial"/>
        <w:b/>
        <w:sz w:val="20"/>
        <w:szCs w:val="20"/>
      </w:rPr>
      <w:t xml:space="preserve"> Name&gt;</w:t>
    </w:r>
    <w:r w:rsidRPr="00135403">
      <w:rPr>
        <w:rFonts w:ascii="Arial" w:hAnsi="Arial" w:cs="Arial"/>
        <w:b/>
        <w:sz w:val="20"/>
        <w:szCs w:val="20"/>
      </w:rPr>
      <w:fldChar w:fldCharType="end"/>
    </w:r>
  </w:p>
  <w:p w14:paraId="4A035E6F" w14:textId="77777777" w:rsidR="008304AF" w:rsidRPr="00DF2171" w:rsidRDefault="008304AF" w:rsidP="00DF217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FCA55" w14:textId="77777777" w:rsidR="008304AF" w:rsidRPr="000B778C" w:rsidRDefault="008304AF" w:rsidP="000B778C">
    <w:pPr>
      <w:pStyle w:val="Header"/>
      <w:ind w:left="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595E"/>
    <w:multiLevelType w:val="hybridMultilevel"/>
    <w:tmpl w:val="6210584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15941696"/>
    <w:multiLevelType w:val="hybridMultilevel"/>
    <w:tmpl w:val="408CB6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17293ECA"/>
    <w:multiLevelType w:val="hybridMultilevel"/>
    <w:tmpl w:val="D0D620D8"/>
    <w:lvl w:ilvl="0" w:tplc="8D88FE48">
      <w:start w:val="1"/>
      <w:numFmt w:val="bullet"/>
      <w:pStyle w:val="Bullet1"/>
      <w:lvlText w:val=""/>
      <w:lvlJc w:val="left"/>
      <w:pPr>
        <w:tabs>
          <w:tab w:val="num" w:pos="720"/>
        </w:tabs>
        <w:ind w:left="720" w:hanging="360"/>
      </w:pPr>
      <w:rPr>
        <w:rFonts w:ascii="Symbol" w:hAnsi="Symbol" w:hint="default"/>
      </w:rPr>
    </w:lvl>
    <w:lvl w:ilvl="1" w:tplc="B650C06E" w:tentative="1">
      <w:start w:val="1"/>
      <w:numFmt w:val="bullet"/>
      <w:lvlText w:val="o"/>
      <w:lvlJc w:val="left"/>
      <w:pPr>
        <w:tabs>
          <w:tab w:val="num" w:pos="1440"/>
        </w:tabs>
        <w:ind w:left="1440" w:hanging="360"/>
      </w:pPr>
      <w:rPr>
        <w:rFonts w:ascii="Courier New" w:hAnsi="Courier New" w:hint="default"/>
      </w:rPr>
    </w:lvl>
    <w:lvl w:ilvl="2" w:tplc="AE405A50" w:tentative="1">
      <w:start w:val="1"/>
      <w:numFmt w:val="bullet"/>
      <w:lvlText w:val=""/>
      <w:lvlJc w:val="left"/>
      <w:pPr>
        <w:tabs>
          <w:tab w:val="num" w:pos="2160"/>
        </w:tabs>
        <w:ind w:left="2160" w:hanging="360"/>
      </w:pPr>
      <w:rPr>
        <w:rFonts w:ascii="Wingdings" w:hAnsi="Wingdings" w:hint="default"/>
      </w:rPr>
    </w:lvl>
    <w:lvl w:ilvl="3" w:tplc="1BEA4266" w:tentative="1">
      <w:start w:val="1"/>
      <w:numFmt w:val="bullet"/>
      <w:lvlText w:val=""/>
      <w:lvlJc w:val="left"/>
      <w:pPr>
        <w:tabs>
          <w:tab w:val="num" w:pos="2880"/>
        </w:tabs>
        <w:ind w:left="2880" w:hanging="360"/>
      </w:pPr>
      <w:rPr>
        <w:rFonts w:ascii="Symbol" w:hAnsi="Symbol" w:hint="default"/>
      </w:rPr>
    </w:lvl>
    <w:lvl w:ilvl="4" w:tplc="B01C8EAC" w:tentative="1">
      <w:start w:val="1"/>
      <w:numFmt w:val="bullet"/>
      <w:lvlText w:val="o"/>
      <w:lvlJc w:val="left"/>
      <w:pPr>
        <w:tabs>
          <w:tab w:val="num" w:pos="3600"/>
        </w:tabs>
        <w:ind w:left="3600" w:hanging="360"/>
      </w:pPr>
      <w:rPr>
        <w:rFonts w:ascii="Courier New" w:hAnsi="Courier New" w:hint="default"/>
      </w:rPr>
    </w:lvl>
    <w:lvl w:ilvl="5" w:tplc="FB245C5A" w:tentative="1">
      <w:start w:val="1"/>
      <w:numFmt w:val="bullet"/>
      <w:lvlText w:val=""/>
      <w:lvlJc w:val="left"/>
      <w:pPr>
        <w:tabs>
          <w:tab w:val="num" w:pos="4320"/>
        </w:tabs>
        <w:ind w:left="4320" w:hanging="360"/>
      </w:pPr>
      <w:rPr>
        <w:rFonts w:ascii="Wingdings" w:hAnsi="Wingdings" w:hint="default"/>
      </w:rPr>
    </w:lvl>
    <w:lvl w:ilvl="6" w:tplc="54D4A76A" w:tentative="1">
      <w:start w:val="1"/>
      <w:numFmt w:val="bullet"/>
      <w:lvlText w:val=""/>
      <w:lvlJc w:val="left"/>
      <w:pPr>
        <w:tabs>
          <w:tab w:val="num" w:pos="5040"/>
        </w:tabs>
        <w:ind w:left="5040" w:hanging="360"/>
      </w:pPr>
      <w:rPr>
        <w:rFonts w:ascii="Symbol" w:hAnsi="Symbol" w:hint="default"/>
      </w:rPr>
    </w:lvl>
    <w:lvl w:ilvl="7" w:tplc="FB0C95B6" w:tentative="1">
      <w:start w:val="1"/>
      <w:numFmt w:val="bullet"/>
      <w:lvlText w:val="o"/>
      <w:lvlJc w:val="left"/>
      <w:pPr>
        <w:tabs>
          <w:tab w:val="num" w:pos="5760"/>
        </w:tabs>
        <w:ind w:left="5760" w:hanging="360"/>
      </w:pPr>
      <w:rPr>
        <w:rFonts w:ascii="Courier New" w:hAnsi="Courier New" w:hint="default"/>
      </w:rPr>
    </w:lvl>
    <w:lvl w:ilvl="8" w:tplc="0C101FFE" w:tentative="1">
      <w:start w:val="1"/>
      <w:numFmt w:val="bullet"/>
      <w:lvlText w:val=""/>
      <w:lvlJc w:val="left"/>
      <w:pPr>
        <w:tabs>
          <w:tab w:val="num" w:pos="6480"/>
        </w:tabs>
        <w:ind w:left="6480" w:hanging="360"/>
      </w:pPr>
      <w:rPr>
        <w:rFonts w:ascii="Wingdings" w:hAnsi="Wingdings" w:hint="default"/>
      </w:rPr>
    </w:lvl>
  </w:abstractNum>
  <w:abstractNum w:abstractNumId="3">
    <w:nsid w:val="22827AED"/>
    <w:multiLevelType w:val="hybridMultilevel"/>
    <w:tmpl w:val="633EA96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253A56FF"/>
    <w:multiLevelType w:val="hybridMultilevel"/>
    <w:tmpl w:val="A722661E"/>
    <w:lvl w:ilvl="0" w:tplc="C54C9C52">
      <w:numFmt w:val="bullet"/>
      <w:lvlText w:val="-"/>
      <w:lvlJc w:val="left"/>
      <w:pPr>
        <w:ind w:left="936" w:hanging="360"/>
      </w:pPr>
      <w:rPr>
        <w:rFonts w:ascii="Arial" w:eastAsia="Times New Roman" w:hAnsi="Arial" w:cs="Aria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nsid w:val="2D5F6259"/>
    <w:multiLevelType w:val="hybridMultilevel"/>
    <w:tmpl w:val="7042F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541E7B"/>
    <w:multiLevelType w:val="multilevel"/>
    <w:tmpl w:val="603C5802"/>
    <w:lvl w:ilvl="0">
      <w:start w:val="1"/>
      <w:numFmt w:val="decimal"/>
      <w:pStyle w:val="Heading1"/>
      <w:lvlText w:val="%1"/>
      <w:lvlJc w:val="left"/>
      <w:pPr>
        <w:tabs>
          <w:tab w:val="num" w:pos="432"/>
        </w:tabs>
        <w:ind w:left="432" w:hanging="432"/>
      </w:pPr>
      <w:rPr>
        <w:rFonts w:hint="default"/>
        <w:b/>
        <w:sz w:val="28"/>
        <w:szCs w:val="28"/>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358448E3"/>
    <w:multiLevelType w:val="hybridMultilevel"/>
    <w:tmpl w:val="CFFED39A"/>
    <w:lvl w:ilvl="0" w:tplc="FF286966">
      <w:start w:val="1"/>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A242D22"/>
    <w:multiLevelType w:val="hybridMultilevel"/>
    <w:tmpl w:val="2B584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17269A"/>
    <w:multiLevelType w:val="hybridMultilevel"/>
    <w:tmpl w:val="29145D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5EF071E6"/>
    <w:multiLevelType w:val="hybridMultilevel"/>
    <w:tmpl w:val="8932DB9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12">
    <w:nsid w:val="6D8A20F4"/>
    <w:multiLevelType w:val="hybridMultilevel"/>
    <w:tmpl w:val="CD920C62"/>
    <w:lvl w:ilvl="0" w:tplc="52D06CDA">
      <w:numFmt w:val="bullet"/>
      <w:lvlText w:val="-"/>
      <w:lvlJc w:val="left"/>
      <w:pPr>
        <w:ind w:left="936" w:hanging="360"/>
      </w:pPr>
      <w:rPr>
        <w:rFonts w:ascii="Arial" w:eastAsia="Times New Roman" w:hAnsi="Arial" w:cs="Times New Roman"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510A83B8">
      <w:start w:val="2"/>
      <w:numFmt w:val="bullet"/>
      <w:lvlText w:val=""/>
      <w:lvlJc w:val="left"/>
      <w:pPr>
        <w:ind w:left="3096" w:hanging="360"/>
      </w:pPr>
      <w:rPr>
        <w:rFonts w:ascii="Symbol" w:eastAsia="Times New Roman" w:hAnsi="Symbol" w:cs="Aria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nsid w:val="6F0F5E84"/>
    <w:multiLevelType w:val="hybridMultilevel"/>
    <w:tmpl w:val="5D78345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7853565B"/>
    <w:multiLevelType w:val="hybridMultilevel"/>
    <w:tmpl w:val="548E61C8"/>
    <w:lvl w:ilvl="0" w:tplc="04090001">
      <w:start w:val="1"/>
      <w:numFmt w:val="bullet"/>
      <w:lvlText w:val=""/>
      <w:lvlJc w:val="left"/>
      <w:pPr>
        <w:ind w:left="1361" w:hanging="360"/>
      </w:pPr>
      <w:rPr>
        <w:rFonts w:ascii="Symbol" w:hAnsi="Symbol" w:hint="default"/>
      </w:rPr>
    </w:lvl>
    <w:lvl w:ilvl="1" w:tplc="04090003">
      <w:start w:val="1"/>
      <w:numFmt w:val="bullet"/>
      <w:lvlText w:val="o"/>
      <w:lvlJc w:val="left"/>
      <w:pPr>
        <w:ind w:left="2081" w:hanging="360"/>
      </w:pPr>
      <w:rPr>
        <w:rFonts w:ascii="Courier New" w:hAnsi="Courier New" w:cs="Courier New" w:hint="default"/>
      </w:rPr>
    </w:lvl>
    <w:lvl w:ilvl="2" w:tplc="04090005" w:tentative="1">
      <w:start w:val="1"/>
      <w:numFmt w:val="bullet"/>
      <w:lvlText w:val=""/>
      <w:lvlJc w:val="left"/>
      <w:pPr>
        <w:ind w:left="2801" w:hanging="360"/>
      </w:pPr>
      <w:rPr>
        <w:rFonts w:ascii="Wingdings" w:hAnsi="Wingdings" w:hint="default"/>
      </w:rPr>
    </w:lvl>
    <w:lvl w:ilvl="3" w:tplc="04090001" w:tentative="1">
      <w:start w:val="1"/>
      <w:numFmt w:val="bullet"/>
      <w:lvlText w:val=""/>
      <w:lvlJc w:val="left"/>
      <w:pPr>
        <w:ind w:left="3521" w:hanging="360"/>
      </w:pPr>
      <w:rPr>
        <w:rFonts w:ascii="Symbol" w:hAnsi="Symbol" w:hint="default"/>
      </w:rPr>
    </w:lvl>
    <w:lvl w:ilvl="4" w:tplc="04090003" w:tentative="1">
      <w:start w:val="1"/>
      <w:numFmt w:val="bullet"/>
      <w:lvlText w:val="o"/>
      <w:lvlJc w:val="left"/>
      <w:pPr>
        <w:ind w:left="4241" w:hanging="360"/>
      </w:pPr>
      <w:rPr>
        <w:rFonts w:ascii="Courier New" w:hAnsi="Courier New" w:cs="Courier New" w:hint="default"/>
      </w:rPr>
    </w:lvl>
    <w:lvl w:ilvl="5" w:tplc="04090005" w:tentative="1">
      <w:start w:val="1"/>
      <w:numFmt w:val="bullet"/>
      <w:lvlText w:val=""/>
      <w:lvlJc w:val="left"/>
      <w:pPr>
        <w:ind w:left="4961" w:hanging="360"/>
      </w:pPr>
      <w:rPr>
        <w:rFonts w:ascii="Wingdings" w:hAnsi="Wingdings" w:hint="default"/>
      </w:rPr>
    </w:lvl>
    <w:lvl w:ilvl="6" w:tplc="04090001" w:tentative="1">
      <w:start w:val="1"/>
      <w:numFmt w:val="bullet"/>
      <w:lvlText w:val=""/>
      <w:lvlJc w:val="left"/>
      <w:pPr>
        <w:ind w:left="5681" w:hanging="360"/>
      </w:pPr>
      <w:rPr>
        <w:rFonts w:ascii="Symbol" w:hAnsi="Symbol" w:hint="default"/>
      </w:rPr>
    </w:lvl>
    <w:lvl w:ilvl="7" w:tplc="04090003" w:tentative="1">
      <w:start w:val="1"/>
      <w:numFmt w:val="bullet"/>
      <w:lvlText w:val="o"/>
      <w:lvlJc w:val="left"/>
      <w:pPr>
        <w:ind w:left="6401" w:hanging="360"/>
      </w:pPr>
      <w:rPr>
        <w:rFonts w:ascii="Courier New" w:hAnsi="Courier New" w:cs="Courier New" w:hint="default"/>
      </w:rPr>
    </w:lvl>
    <w:lvl w:ilvl="8" w:tplc="04090005" w:tentative="1">
      <w:start w:val="1"/>
      <w:numFmt w:val="bullet"/>
      <w:lvlText w:val=""/>
      <w:lvlJc w:val="left"/>
      <w:pPr>
        <w:ind w:left="7121" w:hanging="360"/>
      </w:pPr>
      <w:rPr>
        <w:rFonts w:ascii="Wingdings" w:hAnsi="Wingdings" w:hint="default"/>
      </w:rPr>
    </w:lvl>
  </w:abstractNum>
  <w:num w:numId="1">
    <w:abstractNumId w:val="6"/>
  </w:num>
  <w:num w:numId="2">
    <w:abstractNumId w:val="2"/>
  </w:num>
  <w:num w:numId="3">
    <w:abstractNumId w:val="11"/>
  </w:num>
  <w:num w:numId="4">
    <w:abstractNumId w:val="12"/>
  </w:num>
  <w:num w:numId="5">
    <w:abstractNumId w:val="3"/>
  </w:num>
  <w:num w:numId="6">
    <w:abstractNumId w:val="10"/>
  </w:num>
  <w:num w:numId="7">
    <w:abstractNumId w:val="9"/>
  </w:num>
  <w:num w:numId="8">
    <w:abstractNumId w:val="1"/>
  </w:num>
  <w:num w:numId="9">
    <w:abstractNumId w:val="14"/>
  </w:num>
  <w:num w:numId="10">
    <w:abstractNumId w:val="13"/>
  </w:num>
  <w:num w:numId="11">
    <w:abstractNumId w:val="0"/>
  </w:num>
  <w:num w:numId="12">
    <w:abstractNumId w:val="5"/>
  </w:num>
  <w:num w:numId="13">
    <w:abstractNumId w:val="8"/>
  </w:num>
  <w:num w:numId="14">
    <w:abstractNumId w:val="7"/>
  </w:num>
  <w:num w:numId="15">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924"/>
    <w:rsid w:val="000005FC"/>
    <w:rsid w:val="00001ADC"/>
    <w:rsid w:val="00002AD5"/>
    <w:rsid w:val="00011D7D"/>
    <w:rsid w:val="00013D70"/>
    <w:rsid w:val="00017A45"/>
    <w:rsid w:val="00024279"/>
    <w:rsid w:val="00026229"/>
    <w:rsid w:val="00032ED4"/>
    <w:rsid w:val="00033045"/>
    <w:rsid w:val="00033D32"/>
    <w:rsid w:val="0003656A"/>
    <w:rsid w:val="00040BBF"/>
    <w:rsid w:val="00046537"/>
    <w:rsid w:val="000510C7"/>
    <w:rsid w:val="00053575"/>
    <w:rsid w:val="00053BC1"/>
    <w:rsid w:val="00065DDC"/>
    <w:rsid w:val="00072BA9"/>
    <w:rsid w:val="00073398"/>
    <w:rsid w:val="000904B4"/>
    <w:rsid w:val="00091378"/>
    <w:rsid w:val="00093683"/>
    <w:rsid w:val="000A1317"/>
    <w:rsid w:val="000A3E7B"/>
    <w:rsid w:val="000B3583"/>
    <w:rsid w:val="000B778C"/>
    <w:rsid w:val="000C705B"/>
    <w:rsid w:val="000D0607"/>
    <w:rsid w:val="000D211A"/>
    <w:rsid w:val="000D7DAF"/>
    <w:rsid w:val="000F0D87"/>
    <w:rsid w:val="000F3B1C"/>
    <w:rsid w:val="000F56C6"/>
    <w:rsid w:val="00105E9E"/>
    <w:rsid w:val="00112477"/>
    <w:rsid w:val="001124F2"/>
    <w:rsid w:val="00114F3D"/>
    <w:rsid w:val="001244F3"/>
    <w:rsid w:val="001264F6"/>
    <w:rsid w:val="001321C7"/>
    <w:rsid w:val="00135403"/>
    <w:rsid w:val="0014009C"/>
    <w:rsid w:val="00152DFA"/>
    <w:rsid w:val="0015524F"/>
    <w:rsid w:val="00167962"/>
    <w:rsid w:val="001702B0"/>
    <w:rsid w:val="001706B5"/>
    <w:rsid w:val="00172F69"/>
    <w:rsid w:val="00174288"/>
    <w:rsid w:val="001744DF"/>
    <w:rsid w:val="00181870"/>
    <w:rsid w:val="00185367"/>
    <w:rsid w:val="00190C51"/>
    <w:rsid w:val="001931E6"/>
    <w:rsid w:val="00193EB9"/>
    <w:rsid w:val="001A1402"/>
    <w:rsid w:val="001A325B"/>
    <w:rsid w:val="001A3A00"/>
    <w:rsid w:val="001A69AB"/>
    <w:rsid w:val="001B134A"/>
    <w:rsid w:val="001B599D"/>
    <w:rsid w:val="001C326A"/>
    <w:rsid w:val="001D0ABD"/>
    <w:rsid w:val="001E29ED"/>
    <w:rsid w:val="001E7A20"/>
    <w:rsid w:val="001F049D"/>
    <w:rsid w:val="001F2748"/>
    <w:rsid w:val="001F497B"/>
    <w:rsid w:val="0020385A"/>
    <w:rsid w:val="00220E38"/>
    <w:rsid w:val="00223E79"/>
    <w:rsid w:val="00225897"/>
    <w:rsid w:val="0023474F"/>
    <w:rsid w:val="0024420D"/>
    <w:rsid w:val="00245D1E"/>
    <w:rsid w:val="00253400"/>
    <w:rsid w:val="0025686B"/>
    <w:rsid w:val="00257578"/>
    <w:rsid w:val="00260DC2"/>
    <w:rsid w:val="00267E85"/>
    <w:rsid w:val="00274B52"/>
    <w:rsid w:val="002765EE"/>
    <w:rsid w:val="00280471"/>
    <w:rsid w:val="00287249"/>
    <w:rsid w:val="00287772"/>
    <w:rsid w:val="00292851"/>
    <w:rsid w:val="00293836"/>
    <w:rsid w:val="00296AF8"/>
    <w:rsid w:val="00297CB7"/>
    <w:rsid w:val="002A0A70"/>
    <w:rsid w:val="002B1932"/>
    <w:rsid w:val="002B3594"/>
    <w:rsid w:val="002C3AEC"/>
    <w:rsid w:val="002C4657"/>
    <w:rsid w:val="002D0B74"/>
    <w:rsid w:val="002D1641"/>
    <w:rsid w:val="002D393A"/>
    <w:rsid w:val="002D42FC"/>
    <w:rsid w:val="002D7971"/>
    <w:rsid w:val="002D7B4E"/>
    <w:rsid w:val="002E5ECF"/>
    <w:rsid w:val="002E62CD"/>
    <w:rsid w:val="002E6B06"/>
    <w:rsid w:val="002E6E0D"/>
    <w:rsid w:val="002F0D75"/>
    <w:rsid w:val="002F46CE"/>
    <w:rsid w:val="002F66B9"/>
    <w:rsid w:val="002F7908"/>
    <w:rsid w:val="00301E47"/>
    <w:rsid w:val="00302E5E"/>
    <w:rsid w:val="00305B55"/>
    <w:rsid w:val="0031592A"/>
    <w:rsid w:val="003225D3"/>
    <w:rsid w:val="0032372D"/>
    <w:rsid w:val="00323FF0"/>
    <w:rsid w:val="003260E0"/>
    <w:rsid w:val="003275AD"/>
    <w:rsid w:val="0033038F"/>
    <w:rsid w:val="00331526"/>
    <w:rsid w:val="00333453"/>
    <w:rsid w:val="0033354C"/>
    <w:rsid w:val="0035086F"/>
    <w:rsid w:val="003518CD"/>
    <w:rsid w:val="003548B3"/>
    <w:rsid w:val="0035633B"/>
    <w:rsid w:val="00363D0C"/>
    <w:rsid w:val="00370FF2"/>
    <w:rsid w:val="003736E4"/>
    <w:rsid w:val="00382A4D"/>
    <w:rsid w:val="003912C3"/>
    <w:rsid w:val="00394046"/>
    <w:rsid w:val="003B0E98"/>
    <w:rsid w:val="003B2084"/>
    <w:rsid w:val="003B3FEE"/>
    <w:rsid w:val="003B4B79"/>
    <w:rsid w:val="003C36A1"/>
    <w:rsid w:val="003E6C9A"/>
    <w:rsid w:val="003F2F78"/>
    <w:rsid w:val="003F3BD2"/>
    <w:rsid w:val="003F60AB"/>
    <w:rsid w:val="00400934"/>
    <w:rsid w:val="004110CD"/>
    <w:rsid w:val="00411E82"/>
    <w:rsid w:val="0042056A"/>
    <w:rsid w:val="00420CB9"/>
    <w:rsid w:val="00423B3F"/>
    <w:rsid w:val="00427DBF"/>
    <w:rsid w:val="00430C2A"/>
    <w:rsid w:val="00432D0C"/>
    <w:rsid w:val="0043321D"/>
    <w:rsid w:val="004359BD"/>
    <w:rsid w:val="004459E8"/>
    <w:rsid w:val="00446075"/>
    <w:rsid w:val="004549F7"/>
    <w:rsid w:val="00470680"/>
    <w:rsid w:val="00473DD5"/>
    <w:rsid w:val="00473DF5"/>
    <w:rsid w:val="004820A8"/>
    <w:rsid w:val="00490557"/>
    <w:rsid w:val="0049319E"/>
    <w:rsid w:val="00493A96"/>
    <w:rsid w:val="00495E49"/>
    <w:rsid w:val="00497D50"/>
    <w:rsid w:val="004A071A"/>
    <w:rsid w:val="004A12A9"/>
    <w:rsid w:val="004A1B6A"/>
    <w:rsid w:val="004A3B48"/>
    <w:rsid w:val="004A506D"/>
    <w:rsid w:val="004A66BD"/>
    <w:rsid w:val="004B018A"/>
    <w:rsid w:val="004B0B91"/>
    <w:rsid w:val="004B3EF8"/>
    <w:rsid w:val="004C3630"/>
    <w:rsid w:val="004C4402"/>
    <w:rsid w:val="004C611F"/>
    <w:rsid w:val="004D1698"/>
    <w:rsid w:val="004D35D1"/>
    <w:rsid w:val="004D3E6E"/>
    <w:rsid w:val="004D57ED"/>
    <w:rsid w:val="004E40DA"/>
    <w:rsid w:val="004E4A32"/>
    <w:rsid w:val="004F21B1"/>
    <w:rsid w:val="0050001A"/>
    <w:rsid w:val="00516679"/>
    <w:rsid w:val="005228F7"/>
    <w:rsid w:val="00522B16"/>
    <w:rsid w:val="0052417D"/>
    <w:rsid w:val="00531E31"/>
    <w:rsid w:val="005331DC"/>
    <w:rsid w:val="0053327B"/>
    <w:rsid w:val="00534323"/>
    <w:rsid w:val="00540BC3"/>
    <w:rsid w:val="005431ED"/>
    <w:rsid w:val="00564A57"/>
    <w:rsid w:val="00564F34"/>
    <w:rsid w:val="00567672"/>
    <w:rsid w:val="00570127"/>
    <w:rsid w:val="00580340"/>
    <w:rsid w:val="005807C0"/>
    <w:rsid w:val="00581CD0"/>
    <w:rsid w:val="005837AF"/>
    <w:rsid w:val="00586DEE"/>
    <w:rsid w:val="00592892"/>
    <w:rsid w:val="005955C3"/>
    <w:rsid w:val="0059724C"/>
    <w:rsid w:val="005A05F0"/>
    <w:rsid w:val="005A21FE"/>
    <w:rsid w:val="005B200D"/>
    <w:rsid w:val="005B5C98"/>
    <w:rsid w:val="005C58B1"/>
    <w:rsid w:val="005D48CF"/>
    <w:rsid w:val="005D72B9"/>
    <w:rsid w:val="005D7DDA"/>
    <w:rsid w:val="005E14F6"/>
    <w:rsid w:val="005E1521"/>
    <w:rsid w:val="005E50B9"/>
    <w:rsid w:val="005E7E32"/>
    <w:rsid w:val="005F04B6"/>
    <w:rsid w:val="005F0D7D"/>
    <w:rsid w:val="005F4CF0"/>
    <w:rsid w:val="005F6A0E"/>
    <w:rsid w:val="0061441E"/>
    <w:rsid w:val="00616BC0"/>
    <w:rsid w:val="006347EB"/>
    <w:rsid w:val="00636B8A"/>
    <w:rsid w:val="00640AC3"/>
    <w:rsid w:val="0064284B"/>
    <w:rsid w:val="006428BE"/>
    <w:rsid w:val="00643096"/>
    <w:rsid w:val="00645767"/>
    <w:rsid w:val="00650BB0"/>
    <w:rsid w:val="0065137C"/>
    <w:rsid w:val="00654429"/>
    <w:rsid w:val="006554B1"/>
    <w:rsid w:val="00655E8E"/>
    <w:rsid w:val="00673528"/>
    <w:rsid w:val="00673B3F"/>
    <w:rsid w:val="0067579B"/>
    <w:rsid w:val="00676E2F"/>
    <w:rsid w:val="00687027"/>
    <w:rsid w:val="00691ADF"/>
    <w:rsid w:val="0069495C"/>
    <w:rsid w:val="006A0357"/>
    <w:rsid w:val="006A2325"/>
    <w:rsid w:val="006A3EA2"/>
    <w:rsid w:val="006B345C"/>
    <w:rsid w:val="006B6FF4"/>
    <w:rsid w:val="006D678D"/>
    <w:rsid w:val="006D7A2B"/>
    <w:rsid w:val="006E4FE9"/>
    <w:rsid w:val="006E6E2A"/>
    <w:rsid w:val="006F0BB4"/>
    <w:rsid w:val="006F1091"/>
    <w:rsid w:val="006F4990"/>
    <w:rsid w:val="006F65BB"/>
    <w:rsid w:val="007004AD"/>
    <w:rsid w:val="0070152E"/>
    <w:rsid w:val="00704A08"/>
    <w:rsid w:val="00707FE3"/>
    <w:rsid w:val="00715ECB"/>
    <w:rsid w:val="00716073"/>
    <w:rsid w:val="007210D1"/>
    <w:rsid w:val="00723BD9"/>
    <w:rsid w:val="0072675D"/>
    <w:rsid w:val="00726E55"/>
    <w:rsid w:val="00733282"/>
    <w:rsid w:val="00746686"/>
    <w:rsid w:val="00753980"/>
    <w:rsid w:val="0076183D"/>
    <w:rsid w:val="007633CF"/>
    <w:rsid w:val="007641F5"/>
    <w:rsid w:val="007668C8"/>
    <w:rsid w:val="007676D6"/>
    <w:rsid w:val="00773ABE"/>
    <w:rsid w:val="00773CDE"/>
    <w:rsid w:val="00773FD5"/>
    <w:rsid w:val="0078337D"/>
    <w:rsid w:val="00784D59"/>
    <w:rsid w:val="00786034"/>
    <w:rsid w:val="00790438"/>
    <w:rsid w:val="00797279"/>
    <w:rsid w:val="007A0F4E"/>
    <w:rsid w:val="007A5D2D"/>
    <w:rsid w:val="007B7C75"/>
    <w:rsid w:val="007D5D2D"/>
    <w:rsid w:val="007E0EC0"/>
    <w:rsid w:val="007F034D"/>
    <w:rsid w:val="007F199A"/>
    <w:rsid w:val="007F4620"/>
    <w:rsid w:val="007F5B64"/>
    <w:rsid w:val="007F5FF8"/>
    <w:rsid w:val="008017DB"/>
    <w:rsid w:val="00807835"/>
    <w:rsid w:val="00817936"/>
    <w:rsid w:val="00820D17"/>
    <w:rsid w:val="00822633"/>
    <w:rsid w:val="0082537D"/>
    <w:rsid w:val="00827F5D"/>
    <w:rsid w:val="008304AF"/>
    <w:rsid w:val="00833349"/>
    <w:rsid w:val="00836595"/>
    <w:rsid w:val="00840CAD"/>
    <w:rsid w:val="00841735"/>
    <w:rsid w:val="00842762"/>
    <w:rsid w:val="008428DB"/>
    <w:rsid w:val="00843A0C"/>
    <w:rsid w:val="008443A1"/>
    <w:rsid w:val="00844D35"/>
    <w:rsid w:val="00847828"/>
    <w:rsid w:val="00872566"/>
    <w:rsid w:val="00880734"/>
    <w:rsid w:val="00886DE4"/>
    <w:rsid w:val="00887155"/>
    <w:rsid w:val="00897721"/>
    <w:rsid w:val="008A247F"/>
    <w:rsid w:val="008A2B85"/>
    <w:rsid w:val="008A753A"/>
    <w:rsid w:val="008B15C9"/>
    <w:rsid w:val="008C0EFA"/>
    <w:rsid w:val="008C5587"/>
    <w:rsid w:val="008E2491"/>
    <w:rsid w:val="008E7683"/>
    <w:rsid w:val="008F439B"/>
    <w:rsid w:val="008F5793"/>
    <w:rsid w:val="00906A3C"/>
    <w:rsid w:val="00911C5E"/>
    <w:rsid w:val="00921043"/>
    <w:rsid w:val="00922A2F"/>
    <w:rsid w:val="009236D4"/>
    <w:rsid w:val="00924B81"/>
    <w:rsid w:val="009322FF"/>
    <w:rsid w:val="0093405A"/>
    <w:rsid w:val="00935DB8"/>
    <w:rsid w:val="00940A26"/>
    <w:rsid w:val="00945428"/>
    <w:rsid w:val="00945E97"/>
    <w:rsid w:val="0094748B"/>
    <w:rsid w:val="00951807"/>
    <w:rsid w:val="00954850"/>
    <w:rsid w:val="00956F42"/>
    <w:rsid w:val="00962887"/>
    <w:rsid w:val="00962CBB"/>
    <w:rsid w:val="00963145"/>
    <w:rsid w:val="00964E70"/>
    <w:rsid w:val="009650D9"/>
    <w:rsid w:val="0098055A"/>
    <w:rsid w:val="00993809"/>
    <w:rsid w:val="009A09D6"/>
    <w:rsid w:val="009A38DE"/>
    <w:rsid w:val="009A4EF4"/>
    <w:rsid w:val="009B0091"/>
    <w:rsid w:val="009B1604"/>
    <w:rsid w:val="009B3D5D"/>
    <w:rsid w:val="009D0582"/>
    <w:rsid w:val="009D0AF9"/>
    <w:rsid w:val="009D411C"/>
    <w:rsid w:val="009D6764"/>
    <w:rsid w:val="009D6BAE"/>
    <w:rsid w:val="009E31FE"/>
    <w:rsid w:val="009E60C5"/>
    <w:rsid w:val="009E6290"/>
    <w:rsid w:val="009E79A0"/>
    <w:rsid w:val="009F274D"/>
    <w:rsid w:val="009F45BE"/>
    <w:rsid w:val="009F650A"/>
    <w:rsid w:val="00A015CA"/>
    <w:rsid w:val="00A125AA"/>
    <w:rsid w:val="00A13EED"/>
    <w:rsid w:val="00A140E5"/>
    <w:rsid w:val="00A14FF1"/>
    <w:rsid w:val="00A20272"/>
    <w:rsid w:val="00A22D42"/>
    <w:rsid w:val="00A25E62"/>
    <w:rsid w:val="00A40BF1"/>
    <w:rsid w:val="00A43665"/>
    <w:rsid w:val="00A45B38"/>
    <w:rsid w:val="00A50328"/>
    <w:rsid w:val="00A56536"/>
    <w:rsid w:val="00A60368"/>
    <w:rsid w:val="00A66C95"/>
    <w:rsid w:val="00A725E0"/>
    <w:rsid w:val="00A74D5B"/>
    <w:rsid w:val="00A8262F"/>
    <w:rsid w:val="00A93746"/>
    <w:rsid w:val="00A97825"/>
    <w:rsid w:val="00A97CB0"/>
    <w:rsid w:val="00AA0FA6"/>
    <w:rsid w:val="00AA1545"/>
    <w:rsid w:val="00AB21F7"/>
    <w:rsid w:val="00AB7F19"/>
    <w:rsid w:val="00AC187C"/>
    <w:rsid w:val="00AC3B89"/>
    <w:rsid w:val="00AC688C"/>
    <w:rsid w:val="00AC694E"/>
    <w:rsid w:val="00AD4CDF"/>
    <w:rsid w:val="00AD6D3A"/>
    <w:rsid w:val="00AE23FD"/>
    <w:rsid w:val="00AE6DD8"/>
    <w:rsid w:val="00B04055"/>
    <w:rsid w:val="00B062F1"/>
    <w:rsid w:val="00B06494"/>
    <w:rsid w:val="00B11DD5"/>
    <w:rsid w:val="00B13466"/>
    <w:rsid w:val="00B134E3"/>
    <w:rsid w:val="00B13ED7"/>
    <w:rsid w:val="00B17F01"/>
    <w:rsid w:val="00B2139D"/>
    <w:rsid w:val="00B22281"/>
    <w:rsid w:val="00B30318"/>
    <w:rsid w:val="00B3304C"/>
    <w:rsid w:val="00B611BC"/>
    <w:rsid w:val="00B62030"/>
    <w:rsid w:val="00B64198"/>
    <w:rsid w:val="00B65101"/>
    <w:rsid w:val="00B65FF0"/>
    <w:rsid w:val="00B806C7"/>
    <w:rsid w:val="00B8488F"/>
    <w:rsid w:val="00B85782"/>
    <w:rsid w:val="00B85AF8"/>
    <w:rsid w:val="00B9066F"/>
    <w:rsid w:val="00B97D2A"/>
    <w:rsid w:val="00BA7CE1"/>
    <w:rsid w:val="00BB48B8"/>
    <w:rsid w:val="00BC1005"/>
    <w:rsid w:val="00BD12A2"/>
    <w:rsid w:val="00BD41A8"/>
    <w:rsid w:val="00BD6706"/>
    <w:rsid w:val="00BE17A2"/>
    <w:rsid w:val="00BF3C02"/>
    <w:rsid w:val="00BF5866"/>
    <w:rsid w:val="00C11FFD"/>
    <w:rsid w:val="00C12713"/>
    <w:rsid w:val="00C12F0E"/>
    <w:rsid w:val="00C1500C"/>
    <w:rsid w:val="00C165BB"/>
    <w:rsid w:val="00C21D49"/>
    <w:rsid w:val="00C27815"/>
    <w:rsid w:val="00C36526"/>
    <w:rsid w:val="00C6349D"/>
    <w:rsid w:val="00C72E79"/>
    <w:rsid w:val="00C755D0"/>
    <w:rsid w:val="00C757CA"/>
    <w:rsid w:val="00C8089B"/>
    <w:rsid w:val="00C8102A"/>
    <w:rsid w:val="00C91E4A"/>
    <w:rsid w:val="00CA10CC"/>
    <w:rsid w:val="00CA587B"/>
    <w:rsid w:val="00CB26EC"/>
    <w:rsid w:val="00CB2E48"/>
    <w:rsid w:val="00CB2E71"/>
    <w:rsid w:val="00CB36F5"/>
    <w:rsid w:val="00CD1ABA"/>
    <w:rsid w:val="00CD359D"/>
    <w:rsid w:val="00CE4475"/>
    <w:rsid w:val="00CE6689"/>
    <w:rsid w:val="00CE6FAC"/>
    <w:rsid w:val="00CE7B9E"/>
    <w:rsid w:val="00CF2BBE"/>
    <w:rsid w:val="00CF7ADA"/>
    <w:rsid w:val="00CF7AEE"/>
    <w:rsid w:val="00D0031C"/>
    <w:rsid w:val="00D0412A"/>
    <w:rsid w:val="00D046F0"/>
    <w:rsid w:val="00D16139"/>
    <w:rsid w:val="00D21C6D"/>
    <w:rsid w:val="00D24D98"/>
    <w:rsid w:val="00D316A7"/>
    <w:rsid w:val="00D34AB1"/>
    <w:rsid w:val="00D350C6"/>
    <w:rsid w:val="00D362F6"/>
    <w:rsid w:val="00D401F0"/>
    <w:rsid w:val="00D40F5E"/>
    <w:rsid w:val="00D438EF"/>
    <w:rsid w:val="00D43DC6"/>
    <w:rsid w:val="00D61C69"/>
    <w:rsid w:val="00D64186"/>
    <w:rsid w:val="00D71A63"/>
    <w:rsid w:val="00D7318D"/>
    <w:rsid w:val="00D750AA"/>
    <w:rsid w:val="00D7768F"/>
    <w:rsid w:val="00D8552E"/>
    <w:rsid w:val="00D855CB"/>
    <w:rsid w:val="00D86414"/>
    <w:rsid w:val="00D864FD"/>
    <w:rsid w:val="00D86897"/>
    <w:rsid w:val="00D86AA7"/>
    <w:rsid w:val="00D9442A"/>
    <w:rsid w:val="00DA0E63"/>
    <w:rsid w:val="00DA10F0"/>
    <w:rsid w:val="00DA75BC"/>
    <w:rsid w:val="00DB211E"/>
    <w:rsid w:val="00DB41A1"/>
    <w:rsid w:val="00DB6490"/>
    <w:rsid w:val="00DB732A"/>
    <w:rsid w:val="00DC2DB0"/>
    <w:rsid w:val="00DC3966"/>
    <w:rsid w:val="00DC3EED"/>
    <w:rsid w:val="00DC5C6E"/>
    <w:rsid w:val="00DD181E"/>
    <w:rsid w:val="00DF20B1"/>
    <w:rsid w:val="00DF2171"/>
    <w:rsid w:val="00DF378A"/>
    <w:rsid w:val="00DF7491"/>
    <w:rsid w:val="00E00EA3"/>
    <w:rsid w:val="00E01918"/>
    <w:rsid w:val="00E0797A"/>
    <w:rsid w:val="00E16585"/>
    <w:rsid w:val="00E17010"/>
    <w:rsid w:val="00E17696"/>
    <w:rsid w:val="00E20924"/>
    <w:rsid w:val="00E232D3"/>
    <w:rsid w:val="00E32245"/>
    <w:rsid w:val="00E32716"/>
    <w:rsid w:val="00E33C29"/>
    <w:rsid w:val="00E35E0C"/>
    <w:rsid w:val="00E36699"/>
    <w:rsid w:val="00E370EA"/>
    <w:rsid w:val="00E41119"/>
    <w:rsid w:val="00E4291B"/>
    <w:rsid w:val="00E46480"/>
    <w:rsid w:val="00E47C7D"/>
    <w:rsid w:val="00E5313F"/>
    <w:rsid w:val="00E6046B"/>
    <w:rsid w:val="00E6090B"/>
    <w:rsid w:val="00E640D7"/>
    <w:rsid w:val="00E72AF6"/>
    <w:rsid w:val="00E749C7"/>
    <w:rsid w:val="00E85E9F"/>
    <w:rsid w:val="00EA2B23"/>
    <w:rsid w:val="00EB70BE"/>
    <w:rsid w:val="00EC3E7D"/>
    <w:rsid w:val="00EC429B"/>
    <w:rsid w:val="00ED0F84"/>
    <w:rsid w:val="00ED19E8"/>
    <w:rsid w:val="00EE3AC3"/>
    <w:rsid w:val="00EE40B4"/>
    <w:rsid w:val="00EF73BD"/>
    <w:rsid w:val="00F214E8"/>
    <w:rsid w:val="00F2753A"/>
    <w:rsid w:val="00F36839"/>
    <w:rsid w:val="00F37C24"/>
    <w:rsid w:val="00F40DA1"/>
    <w:rsid w:val="00F45653"/>
    <w:rsid w:val="00F4747F"/>
    <w:rsid w:val="00F51CD7"/>
    <w:rsid w:val="00F533D1"/>
    <w:rsid w:val="00F57E4B"/>
    <w:rsid w:val="00F67541"/>
    <w:rsid w:val="00F71159"/>
    <w:rsid w:val="00F75B33"/>
    <w:rsid w:val="00F808B3"/>
    <w:rsid w:val="00F81A5D"/>
    <w:rsid w:val="00F826ED"/>
    <w:rsid w:val="00F83170"/>
    <w:rsid w:val="00F87225"/>
    <w:rsid w:val="00F873C8"/>
    <w:rsid w:val="00FA38BD"/>
    <w:rsid w:val="00FB0202"/>
    <w:rsid w:val="00FB27CC"/>
    <w:rsid w:val="00FB2ED9"/>
    <w:rsid w:val="00FB6D3E"/>
    <w:rsid w:val="00FB7D42"/>
    <w:rsid w:val="00FC4436"/>
    <w:rsid w:val="00FD6B83"/>
    <w:rsid w:val="00FE0E1D"/>
    <w:rsid w:val="00FE1B95"/>
    <w:rsid w:val="00FE2653"/>
    <w:rsid w:val="00FE28EA"/>
    <w:rsid w:val="00FE500A"/>
    <w:rsid w:val="00FE59F7"/>
    <w:rsid w:val="00FE6F7E"/>
    <w:rsid w:val="00FF324E"/>
    <w:rsid w:val="00FF3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4C0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3"/>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paragraph" w:styleId="PlainText">
    <w:name w:val="Plain Text"/>
    <w:basedOn w:val="Normal"/>
    <w:link w:val="PlainTextChar"/>
    <w:uiPriority w:val="99"/>
    <w:unhideWhenUsed/>
    <w:rsid w:val="00592892"/>
    <w:pPr>
      <w:spacing w:before="0" w:after="0"/>
      <w:ind w:left="0"/>
      <w:jc w:val="left"/>
    </w:pPr>
    <w:rPr>
      <w:rFonts w:ascii="Calibri" w:eastAsia="Calibri" w:hAnsi="Calibri"/>
      <w:sz w:val="22"/>
      <w:szCs w:val="21"/>
    </w:rPr>
  </w:style>
  <w:style w:type="character" w:customStyle="1" w:styleId="PlainTextChar">
    <w:name w:val="Plain Text Char"/>
    <w:link w:val="PlainText"/>
    <w:uiPriority w:val="99"/>
    <w:rsid w:val="00592892"/>
    <w:rPr>
      <w:rFonts w:ascii="Calibri" w:eastAsia="Calibri" w:hAnsi="Calibri"/>
      <w:sz w:val="22"/>
      <w:szCs w:val="21"/>
    </w:rPr>
  </w:style>
  <w:style w:type="paragraph" w:styleId="ListParagraph">
    <w:name w:val="List Paragraph"/>
    <w:basedOn w:val="Normal"/>
    <w:uiPriority w:val="34"/>
    <w:qFormat/>
    <w:rsid w:val="00567672"/>
    <w:pPr>
      <w:ind w:left="720"/>
      <w:contextualSpacing/>
    </w:pPr>
  </w:style>
  <w:style w:type="character" w:customStyle="1" w:styleId="HeaderChar">
    <w:name w:val="Header Char"/>
    <w:aliases w:val="h Char,Header/Footer Char,header odd Char,header Char,Hyphen Char,NCDOT Header Char"/>
    <w:link w:val="Header"/>
    <w:uiPriority w:val="99"/>
    <w:rsid w:val="00D24D98"/>
    <w:rPr>
      <w:sz w:val="24"/>
      <w:szCs w:val="24"/>
    </w:rPr>
  </w:style>
  <w:style w:type="paragraph" w:customStyle="1" w:styleId="SectionIntro">
    <w:name w:val="Section Intro"/>
    <w:basedOn w:val="Normal"/>
    <w:autoRedefine/>
    <w:rsid w:val="00267E85"/>
    <w:pPr>
      <w:tabs>
        <w:tab w:val="center" w:pos="4680"/>
      </w:tabs>
      <w:spacing w:before="0" w:after="120"/>
      <w:ind w:left="0"/>
      <w:jc w:val="center"/>
    </w:pPr>
    <w:rPr>
      <w:b/>
      <w:bCs/>
      <w:noProo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3"/>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paragraph" w:styleId="PlainText">
    <w:name w:val="Plain Text"/>
    <w:basedOn w:val="Normal"/>
    <w:link w:val="PlainTextChar"/>
    <w:uiPriority w:val="99"/>
    <w:unhideWhenUsed/>
    <w:rsid w:val="00592892"/>
    <w:pPr>
      <w:spacing w:before="0" w:after="0"/>
      <w:ind w:left="0"/>
      <w:jc w:val="left"/>
    </w:pPr>
    <w:rPr>
      <w:rFonts w:ascii="Calibri" w:eastAsia="Calibri" w:hAnsi="Calibri"/>
      <w:sz w:val="22"/>
      <w:szCs w:val="21"/>
    </w:rPr>
  </w:style>
  <w:style w:type="character" w:customStyle="1" w:styleId="PlainTextChar">
    <w:name w:val="Plain Text Char"/>
    <w:link w:val="PlainText"/>
    <w:uiPriority w:val="99"/>
    <w:rsid w:val="00592892"/>
    <w:rPr>
      <w:rFonts w:ascii="Calibri" w:eastAsia="Calibri" w:hAnsi="Calibri"/>
      <w:sz w:val="22"/>
      <w:szCs w:val="21"/>
    </w:rPr>
  </w:style>
  <w:style w:type="paragraph" w:styleId="ListParagraph">
    <w:name w:val="List Paragraph"/>
    <w:basedOn w:val="Normal"/>
    <w:uiPriority w:val="34"/>
    <w:qFormat/>
    <w:rsid w:val="00567672"/>
    <w:pPr>
      <w:ind w:left="720"/>
      <w:contextualSpacing/>
    </w:pPr>
  </w:style>
  <w:style w:type="character" w:customStyle="1" w:styleId="HeaderChar">
    <w:name w:val="Header Char"/>
    <w:aliases w:val="h Char,Header/Footer Char,header odd Char,header Char,Hyphen Char,NCDOT Header Char"/>
    <w:link w:val="Header"/>
    <w:uiPriority w:val="99"/>
    <w:rsid w:val="00D24D98"/>
    <w:rPr>
      <w:sz w:val="24"/>
      <w:szCs w:val="24"/>
    </w:rPr>
  </w:style>
  <w:style w:type="paragraph" w:customStyle="1" w:styleId="SectionIntro">
    <w:name w:val="Section Intro"/>
    <w:basedOn w:val="Normal"/>
    <w:autoRedefine/>
    <w:rsid w:val="00267E85"/>
    <w:pPr>
      <w:tabs>
        <w:tab w:val="center" w:pos="4680"/>
      </w:tabs>
      <w:spacing w:before="0" w:after="120"/>
      <w:ind w:left="0"/>
      <w:jc w:val="center"/>
    </w:pPr>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6466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owncloud\Shared\Company%20Templates\Product%20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B917A-2FED-2041-8F17-C54E64282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\Users\JR\owncloud\Shared\Company Templates\Product Specification.dotx</Template>
  <TotalTime>254</TotalTime>
  <Pages>8</Pages>
  <Words>1062</Words>
  <Characters>6059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Engineering Dept</Manager>
  <Company>2600hz, Inc.</Company>
  <LinksUpToDate>false</LinksUpToDate>
  <CharactersWithSpaces>7107</CharactersWithSpaces>
  <SharedDoc>false</SharedDoc>
  <HyperlinkBase/>
  <HLinks>
    <vt:vector size="132" baseType="variant">
      <vt:variant>
        <vt:i4>1572927</vt:i4>
      </vt:variant>
      <vt:variant>
        <vt:i4>131</vt:i4>
      </vt:variant>
      <vt:variant>
        <vt:i4>0</vt:i4>
      </vt:variant>
      <vt:variant>
        <vt:i4>5</vt:i4>
      </vt:variant>
      <vt:variant>
        <vt:lpwstr/>
      </vt:variant>
      <vt:variant>
        <vt:lpwstr>_Toc180482614</vt:lpwstr>
      </vt:variant>
      <vt:variant>
        <vt:i4>1572927</vt:i4>
      </vt:variant>
      <vt:variant>
        <vt:i4>125</vt:i4>
      </vt:variant>
      <vt:variant>
        <vt:i4>0</vt:i4>
      </vt:variant>
      <vt:variant>
        <vt:i4>5</vt:i4>
      </vt:variant>
      <vt:variant>
        <vt:lpwstr/>
      </vt:variant>
      <vt:variant>
        <vt:lpwstr>_Toc180482613</vt:lpwstr>
      </vt:variant>
      <vt:variant>
        <vt:i4>1572927</vt:i4>
      </vt:variant>
      <vt:variant>
        <vt:i4>119</vt:i4>
      </vt:variant>
      <vt:variant>
        <vt:i4>0</vt:i4>
      </vt:variant>
      <vt:variant>
        <vt:i4>5</vt:i4>
      </vt:variant>
      <vt:variant>
        <vt:lpwstr/>
      </vt:variant>
      <vt:variant>
        <vt:lpwstr>_Toc180482612</vt:lpwstr>
      </vt:variant>
      <vt:variant>
        <vt:i4>1572927</vt:i4>
      </vt:variant>
      <vt:variant>
        <vt:i4>113</vt:i4>
      </vt:variant>
      <vt:variant>
        <vt:i4>0</vt:i4>
      </vt:variant>
      <vt:variant>
        <vt:i4>5</vt:i4>
      </vt:variant>
      <vt:variant>
        <vt:lpwstr/>
      </vt:variant>
      <vt:variant>
        <vt:lpwstr>_Toc180482611</vt:lpwstr>
      </vt:variant>
      <vt:variant>
        <vt:i4>1572927</vt:i4>
      </vt:variant>
      <vt:variant>
        <vt:i4>107</vt:i4>
      </vt:variant>
      <vt:variant>
        <vt:i4>0</vt:i4>
      </vt:variant>
      <vt:variant>
        <vt:i4>5</vt:i4>
      </vt:variant>
      <vt:variant>
        <vt:lpwstr/>
      </vt:variant>
      <vt:variant>
        <vt:lpwstr>_Toc180482610</vt:lpwstr>
      </vt:variant>
      <vt:variant>
        <vt:i4>1638463</vt:i4>
      </vt:variant>
      <vt:variant>
        <vt:i4>101</vt:i4>
      </vt:variant>
      <vt:variant>
        <vt:i4>0</vt:i4>
      </vt:variant>
      <vt:variant>
        <vt:i4>5</vt:i4>
      </vt:variant>
      <vt:variant>
        <vt:lpwstr/>
      </vt:variant>
      <vt:variant>
        <vt:lpwstr>_Toc180482609</vt:lpwstr>
      </vt:variant>
      <vt:variant>
        <vt:i4>1638463</vt:i4>
      </vt:variant>
      <vt:variant>
        <vt:i4>95</vt:i4>
      </vt:variant>
      <vt:variant>
        <vt:i4>0</vt:i4>
      </vt:variant>
      <vt:variant>
        <vt:i4>5</vt:i4>
      </vt:variant>
      <vt:variant>
        <vt:lpwstr/>
      </vt:variant>
      <vt:variant>
        <vt:lpwstr>_Toc180482608</vt:lpwstr>
      </vt:variant>
      <vt:variant>
        <vt:i4>1638463</vt:i4>
      </vt:variant>
      <vt:variant>
        <vt:i4>89</vt:i4>
      </vt:variant>
      <vt:variant>
        <vt:i4>0</vt:i4>
      </vt:variant>
      <vt:variant>
        <vt:i4>5</vt:i4>
      </vt:variant>
      <vt:variant>
        <vt:lpwstr/>
      </vt:variant>
      <vt:variant>
        <vt:lpwstr>_Toc180482607</vt:lpwstr>
      </vt:variant>
      <vt:variant>
        <vt:i4>1638463</vt:i4>
      </vt:variant>
      <vt:variant>
        <vt:i4>83</vt:i4>
      </vt:variant>
      <vt:variant>
        <vt:i4>0</vt:i4>
      </vt:variant>
      <vt:variant>
        <vt:i4>5</vt:i4>
      </vt:variant>
      <vt:variant>
        <vt:lpwstr/>
      </vt:variant>
      <vt:variant>
        <vt:lpwstr>_Toc180482606</vt:lpwstr>
      </vt:variant>
      <vt:variant>
        <vt:i4>1638463</vt:i4>
      </vt:variant>
      <vt:variant>
        <vt:i4>77</vt:i4>
      </vt:variant>
      <vt:variant>
        <vt:i4>0</vt:i4>
      </vt:variant>
      <vt:variant>
        <vt:i4>5</vt:i4>
      </vt:variant>
      <vt:variant>
        <vt:lpwstr/>
      </vt:variant>
      <vt:variant>
        <vt:lpwstr>_Toc180482605</vt:lpwstr>
      </vt:variant>
      <vt:variant>
        <vt:i4>1638463</vt:i4>
      </vt:variant>
      <vt:variant>
        <vt:i4>71</vt:i4>
      </vt:variant>
      <vt:variant>
        <vt:i4>0</vt:i4>
      </vt:variant>
      <vt:variant>
        <vt:i4>5</vt:i4>
      </vt:variant>
      <vt:variant>
        <vt:lpwstr/>
      </vt:variant>
      <vt:variant>
        <vt:lpwstr>_Toc180482604</vt:lpwstr>
      </vt:variant>
      <vt:variant>
        <vt:i4>1638463</vt:i4>
      </vt:variant>
      <vt:variant>
        <vt:i4>65</vt:i4>
      </vt:variant>
      <vt:variant>
        <vt:i4>0</vt:i4>
      </vt:variant>
      <vt:variant>
        <vt:i4>5</vt:i4>
      </vt:variant>
      <vt:variant>
        <vt:lpwstr/>
      </vt:variant>
      <vt:variant>
        <vt:lpwstr>_Toc180482603</vt:lpwstr>
      </vt:variant>
      <vt:variant>
        <vt:i4>1638463</vt:i4>
      </vt:variant>
      <vt:variant>
        <vt:i4>59</vt:i4>
      </vt:variant>
      <vt:variant>
        <vt:i4>0</vt:i4>
      </vt:variant>
      <vt:variant>
        <vt:i4>5</vt:i4>
      </vt:variant>
      <vt:variant>
        <vt:lpwstr/>
      </vt:variant>
      <vt:variant>
        <vt:lpwstr>_Toc180482602</vt:lpwstr>
      </vt:variant>
      <vt:variant>
        <vt:i4>1638463</vt:i4>
      </vt:variant>
      <vt:variant>
        <vt:i4>53</vt:i4>
      </vt:variant>
      <vt:variant>
        <vt:i4>0</vt:i4>
      </vt:variant>
      <vt:variant>
        <vt:i4>5</vt:i4>
      </vt:variant>
      <vt:variant>
        <vt:lpwstr/>
      </vt:variant>
      <vt:variant>
        <vt:lpwstr>_Toc180482601</vt:lpwstr>
      </vt:variant>
      <vt:variant>
        <vt:i4>1638463</vt:i4>
      </vt:variant>
      <vt:variant>
        <vt:i4>47</vt:i4>
      </vt:variant>
      <vt:variant>
        <vt:i4>0</vt:i4>
      </vt:variant>
      <vt:variant>
        <vt:i4>5</vt:i4>
      </vt:variant>
      <vt:variant>
        <vt:lpwstr/>
      </vt:variant>
      <vt:variant>
        <vt:lpwstr>_Toc180482600</vt:lpwstr>
      </vt:variant>
      <vt:variant>
        <vt:i4>1048636</vt:i4>
      </vt:variant>
      <vt:variant>
        <vt:i4>41</vt:i4>
      </vt:variant>
      <vt:variant>
        <vt:i4>0</vt:i4>
      </vt:variant>
      <vt:variant>
        <vt:i4>5</vt:i4>
      </vt:variant>
      <vt:variant>
        <vt:lpwstr/>
      </vt:variant>
      <vt:variant>
        <vt:lpwstr>_Toc180482599</vt:lpwstr>
      </vt:variant>
      <vt:variant>
        <vt:i4>1048636</vt:i4>
      </vt:variant>
      <vt:variant>
        <vt:i4>35</vt:i4>
      </vt:variant>
      <vt:variant>
        <vt:i4>0</vt:i4>
      </vt:variant>
      <vt:variant>
        <vt:i4>5</vt:i4>
      </vt:variant>
      <vt:variant>
        <vt:lpwstr/>
      </vt:variant>
      <vt:variant>
        <vt:lpwstr>_Toc180482598</vt:lpwstr>
      </vt:variant>
      <vt:variant>
        <vt:i4>1048636</vt:i4>
      </vt:variant>
      <vt:variant>
        <vt:i4>29</vt:i4>
      </vt:variant>
      <vt:variant>
        <vt:i4>0</vt:i4>
      </vt:variant>
      <vt:variant>
        <vt:i4>5</vt:i4>
      </vt:variant>
      <vt:variant>
        <vt:lpwstr/>
      </vt:variant>
      <vt:variant>
        <vt:lpwstr>_Toc180482597</vt:lpwstr>
      </vt:variant>
      <vt:variant>
        <vt:i4>1048636</vt:i4>
      </vt:variant>
      <vt:variant>
        <vt:i4>23</vt:i4>
      </vt:variant>
      <vt:variant>
        <vt:i4>0</vt:i4>
      </vt:variant>
      <vt:variant>
        <vt:i4>5</vt:i4>
      </vt:variant>
      <vt:variant>
        <vt:lpwstr/>
      </vt:variant>
      <vt:variant>
        <vt:lpwstr>_Toc180482596</vt:lpwstr>
      </vt:variant>
      <vt:variant>
        <vt:i4>1048636</vt:i4>
      </vt:variant>
      <vt:variant>
        <vt:i4>17</vt:i4>
      </vt:variant>
      <vt:variant>
        <vt:i4>0</vt:i4>
      </vt:variant>
      <vt:variant>
        <vt:i4>5</vt:i4>
      </vt:variant>
      <vt:variant>
        <vt:lpwstr/>
      </vt:variant>
      <vt:variant>
        <vt:lpwstr>_Toc180482595</vt:lpwstr>
      </vt:variant>
      <vt:variant>
        <vt:i4>1048636</vt:i4>
      </vt:variant>
      <vt:variant>
        <vt:i4>11</vt:i4>
      </vt:variant>
      <vt:variant>
        <vt:i4>0</vt:i4>
      </vt:variant>
      <vt:variant>
        <vt:i4>5</vt:i4>
      </vt:variant>
      <vt:variant>
        <vt:lpwstr/>
      </vt:variant>
      <vt:variant>
        <vt:lpwstr>_Toc180482594</vt:lpwstr>
      </vt:variant>
      <vt:variant>
        <vt:i4>1048636</vt:i4>
      </vt:variant>
      <vt:variant>
        <vt:i4>5</vt:i4>
      </vt:variant>
      <vt:variant>
        <vt:i4>0</vt:i4>
      </vt:variant>
      <vt:variant>
        <vt:i4>5</vt:i4>
      </vt:variant>
      <vt:variant>
        <vt:lpwstr/>
      </vt:variant>
      <vt:variant>
        <vt:lpwstr>_Toc180482593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Temp</dc:creator>
  <cp:keywords>Specifications, Product, Definition, Technical, Documentation, Specs</cp:keywords>
  <cp:lastModifiedBy>Darren Schreiber</cp:lastModifiedBy>
  <cp:revision>5</cp:revision>
  <cp:lastPrinted>2013-05-24T00:46:00Z</cp:lastPrinted>
  <dcterms:created xsi:type="dcterms:W3CDTF">2014-04-08T21:16:00Z</dcterms:created>
  <dcterms:modified xsi:type="dcterms:W3CDTF">2014-04-23T01:19:00Z</dcterms:modified>
  <cp:category>Product Specification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